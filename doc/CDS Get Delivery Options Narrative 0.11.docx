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673B" w14:textId="77777777" w:rsidR="00E83BD3" w:rsidRPr="00E83BD3" w:rsidRDefault="00E83BD3" w:rsidP="00E83BD3">
      <w:pPr>
        <w:pBdr>
          <w:top w:val="single" w:sz="36" w:space="1" w:color="auto"/>
        </w:pBdr>
        <w:spacing w:before="240"/>
        <w:jc w:val="right"/>
        <w:rPr>
          <w:rFonts w:ascii="Arial" w:eastAsia="Times New Roman" w:hAnsi="Arial" w:cs="Arial"/>
          <w:b/>
          <w:kern w:val="28"/>
          <w:sz w:val="40"/>
          <w:szCs w:val="20"/>
        </w:rPr>
      </w:pPr>
      <w:bookmarkStart w:id="0" w:name="_GoBack"/>
      <w:bookmarkEnd w:id="0"/>
    </w:p>
    <w:p w14:paraId="243A07E5" w14:textId="77777777" w:rsidR="00E83BD3" w:rsidRPr="00E83BD3" w:rsidRDefault="00E83BD3" w:rsidP="00E83BD3">
      <w:pPr>
        <w:spacing w:before="240" w:after="240"/>
        <w:jc w:val="right"/>
        <w:rPr>
          <w:rFonts w:ascii="Arial" w:eastAsia="Times New Roman" w:hAnsi="Arial" w:cs="Arial"/>
          <w:b/>
          <w:kern w:val="28"/>
          <w:sz w:val="64"/>
          <w:szCs w:val="20"/>
        </w:rPr>
      </w:pPr>
      <w:r>
        <w:rPr>
          <w:rFonts w:ascii="Arial" w:eastAsia="Times New Roman" w:hAnsi="Arial" w:cs="Arial"/>
          <w:b/>
          <w:kern w:val="28"/>
          <w:sz w:val="64"/>
          <w:szCs w:val="20"/>
        </w:rPr>
        <w:t xml:space="preserve">Common </w:t>
      </w:r>
      <w:r w:rsidRPr="00E83BD3">
        <w:rPr>
          <w:rFonts w:ascii="Arial" w:eastAsia="Times New Roman" w:hAnsi="Arial" w:cs="Arial"/>
          <w:b/>
          <w:kern w:val="28"/>
          <w:sz w:val="64"/>
          <w:szCs w:val="20"/>
        </w:rPr>
        <w:t xml:space="preserve">Data </w:t>
      </w:r>
      <w:r>
        <w:rPr>
          <w:rFonts w:ascii="Arial" w:eastAsia="Times New Roman" w:hAnsi="Arial" w:cs="Arial"/>
          <w:b/>
          <w:kern w:val="28"/>
          <w:sz w:val="64"/>
          <w:szCs w:val="20"/>
        </w:rPr>
        <w:t>System Network</w:t>
      </w:r>
      <w:r w:rsidRPr="00E83BD3">
        <w:rPr>
          <w:rFonts w:ascii="Arial" w:eastAsia="Times New Roman" w:hAnsi="Arial" w:cs="Arial"/>
          <w:b/>
          <w:kern w:val="28"/>
          <w:sz w:val="64"/>
          <w:szCs w:val="20"/>
        </w:rPr>
        <w:t xml:space="preserve"> </w:t>
      </w:r>
      <w:r>
        <w:rPr>
          <w:rFonts w:ascii="Arial" w:eastAsia="Times New Roman" w:hAnsi="Arial" w:cs="Arial"/>
          <w:b/>
          <w:kern w:val="28"/>
          <w:sz w:val="64"/>
          <w:szCs w:val="20"/>
        </w:rPr>
        <w:t>Narrative</w:t>
      </w:r>
    </w:p>
    <w:p w14:paraId="614D9E47" w14:textId="77777777" w:rsidR="00E83BD3" w:rsidRPr="00E83BD3" w:rsidRDefault="00E83BD3" w:rsidP="00E83BD3">
      <w:pPr>
        <w:spacing w:after="120"/>
        <w:jc w:val="right"/>
        <w:rPr>
          <w:rFonts w:ascii="Arial" w:eastAsia="Times New Roman" w:hAnsi="Arial" w:cs="Arial"/>
          <w:b/>
          <w:kern w:val="28"/>
          <w:sz w:val="40"/>
          <w:szCs w:val="20"/>
        </w:rPr>
      </w:pPr>
      <w:proofErr w:type="gramStart"/>
      <w:r w:rsidRPr="00E83BD3">
        <w:rPr>
          <w:rFonts w:ascii="Arial" w:eastAsia="Times New Roman" w:hAnsi="Arial" w:cs="Arial"/>
          <w:b/>
          <w:kern w:val="28"/>
          <w:sz w:val="40"/>
          <w:szCs w:val="20"/>
        </w:rPr>
        <w:t>for</w:t>
      </w:r>
      <w:proofErr w:type="gramEnd"/>
    </w:p>
    <w:p w14:paraId="79BDEB92" w14:textId="77777777" w:rsidR="00E83BD3" w:rsidRDefault="00E83BD3" w:rsidP="00E83BD3">
      <w:pPr>
        <w:spacing w:before="240" w:after="720"/>
        <w:jc w:val="right"/>
        <w:rPr>
          <w:rFonts w:ascii="Arial" w:eastAsia="Times New Roman" w:hAnsi="Arial" w:cs="Arial"/>
          <w:b/>
          <w:kern w:val="28"/>
          <w:sz w:val="64"/>
          <w:szCs w:val="20"/>
        </w:rPr>
      </w:pPr>
      <w:r>
        <w:rPr>
          <w:rFonts w:ascii="Arial" w:eastAsia="Times New Roman" w:hAnsi="Arial" w:cs="Arial"/>
          <w:b/>
          <w:kern w:val="28"/>
          <w:sz w:val="64"/>
          <w:szCs w:val="20"/>
        </w:rPr>
        <w:t>Data Exchange</w:t>
      </w:r>
    </w:p>
    <w:p w14:paraId="060341D2" w14:textId="77777777" w:rsidR="00E83BD3" w:rsidRDefault="00E83BD3" w:rsidP="00E83BD3">
      <w:pPr>
        <w:spacing w:before="240" w:after="720"/>
        <w:jc w:val="right"/>
        <w:rPr>
          <w:rFonts w:ascii="Arial" w:eastAsia="Times New Roman" w:hAnsi="Arial" w:cs="Arial"/>
          <w:b/>
          <w:kern w:val="28"/>
          <w:sz w:val="64"/>
          <w:szCs w:val="20"/>
        </w:rPr>
      </w:pPr>
    </w:p>
    <w:p w14:paraId="4600B97B" w14:textId="77777777" w:rsidR="00E83BD3" w:rsidRPr="00E83BD3" w:rsidRDefault="00E83BD3" w:rsidP="00E83BD3">
      <w:pPr>
        <w:spacing w:before="240" w:after="720"/>
        <w:jc w:val="right"/>
        <w:rPr>
          <w:rFonts w:ascii="Arial" w:eastAsia="Times New Roman" w:hAnsi="Arial" w:cs="Arial"/>
          <w:b/>
          <w:kern w:val="28"/>
          <w:sz w:val="64"/>
          <w:szCs w:val="20"/>
        </w:rPr>
      </w:pPr>
    </w:p>
    <w:p w14:paraId="24D87342" w14:textId="0D88ABC4" w:rsidR="00E83BD3" w:rsidRDefault="00E83BD3" w:rsidP="00E83BD3">
      <w:pPr>
        <w:spacing w:before="240" w:after="720"/>
        <w:jc w:val="right"/>
        <w:rPr>
          <w:rFonts w:ascii="Arial" w:eastAsia="Times New Roman" w:hAnsi="Arial" w:cs="Arial"/>
          <w:b/>
          <w:kern w:val="28"/>
          <w:sz w:val="28"/>
          <w:szCs w:val="20"/>
        </w:rPr>
      </w:pPr>
      <w:r w:rsidRPr="00E83BD3">
        <w:rPr>
          <w:rFonts w:ascii="Arial" w:eastAsia="Times New Roman" w:hAnsi="Arial" w:cs="Arial"/>
          <w:b/>
          <w:kern w:val="28"/>
          <w:sz w:val="28"/>
          <w:szCs w:val="20"/>
        </w:rPr>
        <w:t>Version 0.</w:t>
      </w:r>
      <w:r w:rsidR="009638A0">
        <w:rPr>
          <w:rFonts w:ascii="Arial" w:eastAsia="Times New Roman" w:hAnsi="Arial" w:cs="Arial"/>
          <w:b/>
          <w:kern w:val="28"/>
          <w:sz w:val="28"/>
          <w:szCs w:val="20"/>
        </w:rPr>
        <w:t>1</w:t>
      </w:r>
      <w:r w:rsidR="00D2607F">
        <w:rPr>
          <w:rFonts w:ascii="Arial" w:eastAsia="Times New Roman" w:hAnsi="Arial" w:cs="Arial"/>
          <w:b/>
          <w:kern w:val="28"/>
          <w:sz w:val="28"/>
          <w:szCs w:val="20"/>
        </w:rPr>
        <w:t>1</w:t>
      </w:r>
    </w:p>
    <w:p w14:paraId="1ECA8112" w14:textId="77777777" w:rsidR="00E83BD3" w:rsidRDefault="00E83BD3" w:rsidP="00E83BD3">
      <w:pPr>
        <w:spacing w:before="240" w:after="720"/>
        <w:jc w:val="right"/>
        <w:rPr>
          <w:rFonts w:ascii="Arial" w:eastAsia="Times New Roman" w:hAnsi="Arial" w:cs="Arial"/>
          <w:b/>
          <w:kern w:val="28"/>
          <w:sz w:val="28"/>
          <w:szCs w:val="20"/>
        </w:rPr>
      </w:pPr>
    </w:p>
    <w:p w14:paraId="59C65E10" w14:textId="132B2AC3" w:rsidR="00E83BD3" w:rsidRPr="00E83BD3" w:rsidRDefault="00D2607F" w:rsidP="00E83BD3">
      <w:pPr>
        <w:spacing w:before="240" w:after="720"/>
        <w:jc w:val="right"/>
        <w:rPr>
          <w:rFonts w:ascii="Arial" w:eastAsia="Times New Roman" w:hAnsi="Arial" w:cs="Arial"/>
          <w:b/>
          <w:kern w:val="28"/>
          <w:sz w:val="28"/>
          <w:szCs w:val="20"/>
        </w:rPr>
        <w:sectPr w:rsidR="00E83BD3" w:rsidRPr="00E83BD3" w:rsidSect="00C17E17">
          <w:footerReference w:type="even" r:id="rId8"/>
          <w:footerReference w:type="default" r:id="rId9"/>
          <w:pgSz w:w="12240" w:h="15840" w:code="1"/>
          <w:pgMar w:top="1440" w:right="1440" w:bottom="1440" w:left="1440" w:header="720" w:footer="720" w:gutter="0"/>
          <w:pgNumType w:fmt="lowerRoman" w:start="1"/>
          <w:cols w:space="720"/>
          <w:titlePg/>
        </w:sectPr>
      </w:pPr>
      <w:r>
        <w:rPr>
          <w:rFonts w:ascii="Arial" w:eastAsia="Times New Roman" w:hAnsi="Arial" w:cs="Arial"/>
          <w:b/>
          <w:kern w:val="28"/>
          <w:sz w:val="28"/>
          <w:szCs w:val="20"/>
        </w:rPr>
        <w:t>September 6</w:t>
      </w:r>
      <w:r w:rsidR="00E83BD3">
        <w:rPr>
          <w:rFonts w:ascii="Arial" w:eastAsia="Times New Roman" w:hAnsi="Arial" w:cs="Arial"/>
          <w:b/>
          <w:kern w:val="28"/>
          <w:sz w:val="28"/>
          <w:szCs w:val="20"/>
        </w:rPr>
        <w:t>, 2013</w:t>
      </w:r>
    </w:p>
    <w:p w14:paraId="2A137371" w14:textId="77777777" w:rsidR="00E83BD3" w:rsidRPr="00E83BD3" w:rsidRDefault="00E83BD3" w:rsidP="00E83BD3">
      <w:pPr>
        <w:keepNext/>
        <w:keepLines/>
        <w:spacing w:before="120" w:after="240" w:line="240" w:lineRule="atLeast"/>
        <w:rPr>
          <w:rFonts w:ascii="Arial" w:eastAsia="Times New Roman" w:hAnsi="Arial" w:cs="Arial"/>
          <w:b/>
          <w:sz w:val="36"/>
          <w:szCs w:val="20"/>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E83BD3">
        <w:rPr>
          <w:rFonts w:ascii="Arial" w:eastAsia="Times New Roman" w:hAnsi="Arial" w:cs="Arial"/>
          <w:b/>
          <w:sz w:val="36"/>
          <w:szCs w:val="20"/>
        </w:rPr>
        <w:lastRenderedPageBreak/>
        <w:t>Table of Contents</w:t>
      </w:r>
    </w:p>
    <w:p w14:paraId="4740718B" w14:textId="77777777" w:rsidR="00A576A9" w:rsidRDefault="00E83BD3">
      <w:pPr>
        <w:pStyle w:val="TOC1"/>
        <w:tabs>
          <w:tab w:val="right" w:leader="dot" w:pos="9710"/>
        </w:tabs>
        <w:rPr>
          <w:rFonts w:asciiTheme="minorHAnsi" w:eastAsiaTheme="minorEastAsia" w:hAnsiTheme="minorHAnsi" w:cstheme="minorBidi"/>
          <w:noProof/>
        </w:rPr>
      </w:pPr>
      <w:r w:rsidRPr="00E83BD3">
        <w:rPr>
          <w:rFonts w:ascii="Arial" w:eastAsia="Times New Roman" w:hAnsi="Arial" w:cs="Arial"/>
          <w:b/>
          <w:noProof/>
          <w:sz w:val="24"/>
          <w:szCs w:val="20"/>
        </w:rPr>
        <w:fldChar w:fldCharType="begin"/>
      </w:r>
      <w:r w:rsidRPr="00E83BD3">
        <w:rPr>
          <w:rFonts w:ascii="Arial" w:eastAsia="Times New Roman" w:hAnsi="Arial" w:cs="Arial"/>
          <w:b/>
          <w:noProof/>
          <w:sz w:val="24"/>
          <w:szCs w:val="20"/>
        </w:rPr>
        <w:instrText xml:space="preserve"> TOC \o "1-3" \h \z </w:instrText>
      </w:r>
      <w:r w:rsidRPr="00E83BD3">
        <w:rPr>
          <w:rFonts w:ascii="Arial" w:eastAsia="Times New Roman" w:hAnsi="Arial" w:cs="Arial"/>
          <w:b/>
          <w:noProof/>
          <w:sz w:val="24"/>
          <w:szCs w:val="20"/>
        </w:rPr>
        <w:fldChar w:fldCharType="separate"/>
      </w:r>
      <w:hyperlink w:anchor="_Toc365021474" w:history="1">
        <w:r w:rsidR="00A576A9" w:rsidRPr="00CE77FB">
          <w:rPr>
            <w:rStyle w:val="Hyperlink"/>
            <w:rFonts w:ascii="Arial" w:hAnsi="Arial" w:cs="Arial"/>
            <w:noProof/>
          </w:rPr>
          <w:t>CDS Directory Server</w:t>
        </w:r>
        <w:r w:rsidR="00A576A9">
          <w:rPr>
            <w:noProof/>
            <w:webHidden/>
          </w:rPr>
          <w:tab/>
        </w:r>
        <w:r w:rsidR="00A576A9">
          <w:rPr>
            <w:noProof/>
            <w:webHidden/>
          </w:rPr>
          <w:fldChar w:fldCharType="begin"/>
        </w:r>
        <w:r w:rsidR="00A576A9">
          <w:rPr>
            <w:noProof/>
            <w:webHidden/>
          </w:rPr>
          <w:instrText xml:space="preserve"> PAGEREF _Toc365021474 \h </w:instrText>
        </w:r>
        <w:r w:rsidR="00A576A9">
          <w:rPr>
            <w:noProof/>
            <w:webHidden/>
          </w:rPr>
        </w:r>
        <w:r w:rsidR="00A576A9">
          <w:rPr>
            <w:noProof/>
            <w:webHidden/>
          </w:rPr>
          <w:fldChar w:fldCharType="separate"/>
        </w:r>
        <w:r w:rsidR="00052C05">
          <w:rPr>
            <w:noProof/>
            <w:webHidden/>
          </w:rPr>
          <w:t>4</w:t>
        </w:r>
        <w:r w:rsidR="00A576A9">
          <w:rPr>
            <w:noProof/>
            <w:webHidden/>
          </w:rPr>
          <w:fldChar w:fldCharType="end"/>
        </w:r>
      </w:hyperlink>
    </w:p>
    <w:p w14:paraId="0E50C3E1" w14:textId="77777777" w:rsidR="00A576A9" w:rsidRDefault="00052C05">
      <w:pPr>
        <w:pStyle w:val="TOC2"/>
        <w:tabs>
          <w:tab w:val="right" w:leader="dot" w:pos="9710"/>
        </w:tabs>
        <w:rPr>
          <w:rFonts w:asciiTheme="minorHAnsi" w:eastAsiaTheme="minorEastAsia" w:hAnsiTheme="minorHAnsi" w:cstheme="minorBidi"/>
          <w:noProof/>
        </w:rPr>
      </w:pPr>
      <w:hyperlink w:anchor="_Toc365021475" w:history="1">
        <w:r w:rsidR="00A576A9" w:rsidRPr="00CE77FB">
          <w:rPr>
            <w:rStyle w:val="Hyperlink"/>
            <w:rFonts w:ascii="Arial" w:hAnsi="Arial" w:cs="Arial"/>
            <w:noProof/>
          </w:rPr>
          <w:t>Organization Directory:</w:t>
        </w:r>
        <w:r w:rsidR="00A576A9">
          <w:rPr>
            <w:noProof/>
            <w:webHidden/>
          </w:rPr>
          <w:tab/>
        </w:r>
        <w:r w:rsidR="00A576A9">
          <w:rPr>
            <w:noProof/>
            <w:webHidden/>
          </w:rPr>
          <w:fldChar w:fldCharType="begin"/>
        </w:r>
        <w:r w:rsidR="00A576A9">
          <w:rPr>
            <w:noProof/>
            <w:webHidden/>
          </w:rPr>
          <w:instrText xml:space="preserve"> PAGEREF _Toc365021475 \h </w:instrText>
        </w:r>
        <w:r w:rsidR="00A576A9">
          <w:rPr>
            <w:noProof/>
            <w:webHidden/>
          </w:rPr>
        </w:r>
        <w:r w:rsidR="00A576A9">
          <w:rPr>
            <w:noProof/>
            <w:webHidden/>
          </w:rPr>
          <w:fldChar w:fldCharType="separate"/>
        </w:r>
        <w:r>
          <w:rPr>
            <w:noProof/>
            <w:webHidden/>
          </w:rPr>
          <w:t>5</w:t>
        </w:r>
        <w:r w:rsidR="00A576A9">
          <w:rPr>
            <w:noProof/>
            <w:webHidden/>
          </w:rPr>
          <w:fldChar w:fldCharType="end"/>
        </w:r>
      </w:hyperlink>
    </w:p>
    <w:p w14:paraId="4B77552C" w14:textId="77777777" w:rsidR="00A576A9" w:rsidRDefault="00052C05">
      <w:pPr>
        <w:pStyle w:val="TOC2"/>
        <w:tabs>
          <w:tab w:val="right" w:leader="dot" w:pos="9710"/>
        </w:tabs>
        <w:rPr>
          <w:rFonts w:asciiTheme="minorHAnsi" w:eastAsiaTheme="minorEastAsia" w:hAnsiTheme="minorHAnsi" w:cstheme="minorBidi"/>
          <w:noProof/>
        </w:rPr>
      </w:pPr>
      <w:hyperlink w:anchor="_Toc365021476" w:history="1">
        <w:r w:rsidR="00A576A9" w:rsidRPr="00CE77FB">
          <w:rPr>
            <w:rStyle w:val="Hyperlink"/>
            <w:rFonts w:ascii="Arial" w:hAnsi="Arial" w:cs="Arial"/>
            <w:noProof/>
          </w:rPr>
          <w:t>Organization Delivery Options:</w:t>
        </w:r>
        <w:r w:rsidR="00A576A9">
          <w:rPr>
            <w:noProof/>
            <w:webHidden/>
          </w:rPr>
          <w:tab/>
        </w:r>
        <w:r w:rsidR="00A576A9">
          <w:rPr>
            <w:noProof/>
            <w:webHidden/>
          </w:rPr>
          <w:fldChar w:fldCharType="begin"/>
        </w:r>
        <w:r w:rsidR="00A576A9">
          <w:rPr>
            <w:noProof/>
            <w:webHidden/>
          </w:rPr>
          <w:instrText xml:space="preserve"> PAGEREF _Toc365021476 \h </w:instrText>
        </w:r>
        <w:r w:rsidR="00A576A9">
          <w:rPr>
            <w:noProof/>
            <w:webHidden/>
          </w:rPr>
        </w:r>
        <w:r w:rsidR="00A576A9">
          <w:rPr>
            <w:noProof/>
            <w:webHidden/>
          </w:rPr>
          <w:fldChar w:fldCharType="separate"/>
        </w:r>
        <w:r>
          <w:rPr>
            <w:noProof/>
            <w:webHidden/>
          </w:rPr>
          <w:t>6</w:t>
        </w:r>
        <w:r w:rsidR="00A576A9">
          <w:rPr>
            <w:noProof/>
            <w:webHidden/>
          </w:rPr>
          <w:fldChar w:fldCharType="end"/>
        </w:r>
      </w:hyperlink>
    </w:p>
    <w:p w14:paraId="3C0B48EF" w14:textId="77777777" w:rsidR="00A576A9" w:rsidRDefault="00052C05">
      <w:pPr>
        <w:pStyle w:val="TOC1"/>
        <w:tabs>
          <w:tab w:val="right" w:leader="dot" w:pos="9710"/>
        </w:tabs>
        <w:rPr>
          <w:rFonts w:asciiTheme="minorHAnsi" w:eastAsiaTheme="minorEastAsia" w:hAnsiTheme="minorHAnsi" w:cstheme="minorBidi"/>
          <w:noProof/>
        </w:rPr>
      </w:pPr>
      <w:hyperlink w:anchor="_Toc365021477" w:history="1">
        <w:r w:rsidR="00A576A9" w:rsidRPr="00CE77FB">
          <w:rPr>
            <w:rStyle w:val="Hyperlink"/>
            <w:rFonts w:ascii="Arial" w:hAnsi="Arial" w:cs="Arial"/>
            <w:noProof/>
          </w:rPr>
          <w:t>CDS Network Server</w:t>
        </w:r>
        <w:r w:rsidR="00A576A9">
          <w:rPr>
            <w:noProof/>
            <w:webHidden/>
          </w:rPr>
          <w:tab/>
        </w:r>
        <w:r w:rsidR="00A576A9">
          <w:rPr>
            <w:noProof/>
            <w:webHidden/>
          </w:rPr>
          <w:fldChar w:fldCharType="begin"/>
        </w:r>
        <w:r w:rsidR="00A576A9">
          <w:rPr>
            <w:noProof/>
            <w:webHidden/>
          </w:rPr>
          <w:instrText xml:space="preserve"> PAGEREF _Toc365021477 \h </w:instrText>
        </w:r>
        <w:r w:rsidR="00A576A9">
          <w:rPr>
            <w:noProof/>
            <w:webHidden/>
          </w:rPr>
        </w:r>
        <w:r w:rsidR="00A576A9">
          <w:rPr>
            <w:noProof/>
            <w:webHidden/>
          </w:rPr>
          <w:fldChar w:fldCharType="separate"/>
        </w:r>
        <w:r>
          <w:rPr>
            <w:noProof/>
            <w:webHidden/>
          </w:rPr>
          <w:t>7</w:t>
        </w:r>
        <w:r w:rsidR="00A576A9">
          <w:rPr>
            <w:noProof/>
            <w:webHidden/>
          </w:rPr>
          <w:fldChar w:fldCharType="end"/>
        </w:r>
      </w:hyperlink>
    </w:p>
    <w:p w14:paraId="17F9CB66" w14:textId="77777777" w:rsidR="00A576A9" w:rsidRDefault="00052C05">
      <w:pPr>
        <w:pStyle w:val="TOC1"/>
        <w:tabs>
          <w:tab w:val="right" w:leader="dot" w:pos="9710"/>
        </w:tabs>
        <w:rPr>
          <w:rFonts w:asciiTheme="minorHAnsi" w:eastAsiaTheme="minorEastAsia" w:hAnsiTheme="minorHAnsi" w:cstheme="minorBidi"/>
          <w:noProof/>
        </w:rPr>
      </w:pPr>
      <w:hyperlink w:anchor="_Toc365021478" w:history="1">
        <w:r w:rsidR="00A576A9" w:rsidRPr="00CE77FB">
          <w:rPr>
            <w:rStyle w:val="Hyperlink"/>
            <w:rFonts w:ascii="Arial" w:hAnsi="Arial" w:cs="Arial"/>
            <w:noProof/>
          </w:rPr>
          <w:t>CDS Get Delivery Options</w:t>
        </w:r>
        <w:r w:rsidR="00A576A9">
          <w:rPr>
            <w:noProof/>
            <w:webHidden/>
          </w:rPr>
          <w:tab/>
        </w:r>
        <w:r w:rsidR="00A576A9">
          <w:rPr>
            <w:noProof/>
            <w:webHidden/>
          </w:rPr>
          <w:fldChar w:fldCharType="begin"/>
        </w:r>
        <w:r w:rsidR="00A576A9">
          <w:rPr>
            <w:noProof/>
            <w:webHidden/>
          </w:rPr>
          <w:instrText xml:space="preserve"> PAGEREF _Toc365021478 \h </w:instrText>
        </w:r>
        <w:r w:rsidR="00A576A9">
          <w:rPr>
            <w:noProof/>
            <w:webHidden/>
          </w:rPr>
        </w:r>
        <w:r w:rsidR="00A576A9">
          <w:rPr>
            <w:noProof/>
            <w:webHidden/>
          </w:rPr>
          <w:fldChar w:fldCharType="separate"/>
        </w:r>
        <w:r>
          <w:rPr>
            <w:noProof/>
            <w:webHidden/>
          </w:rPr>
          <w:t>8</w:t>
        </w:r>
        <w:r w:rsidR="00A576A9">
          <w:rPr>
            <w:noProof/>
            <w:webHidden/>
          </w:rPr>
          <w:fldChar w:fldCharType="end"/>
        </w:r>
      </w:hyperlink>
    </w:p>
    <w:p w14:paraId="64FCC1F9" w14:textId="77777777" w:rsidR="00A576A9" w:rsidRDefault="00052C05">
      <w:pPr>
        <w:pStyle w:val="TOC1"/>
        <w:tabs>
          <w:tab w:val="right" w:leader="dot" w:pos="9710"/>
        </w:tabs>
        <w:rPr>
          <w:rFonts w:asciiTheme="minorHAnsi" w:eastAsiaTheme="minorEastAsia" w:hAnsiTheme="minorHAnsi" w:cstheme="minorBidi"/>
          <w:noProof/>
        </w:rPr>
      </w:pPr>
      <w:hyperlink w:anchor="_Toc365021479" w:history="1">
        <w:r w:rsidR="00A576A9" w:rsidRPr="00CE77FB">
          <w:rPr>
            <w:rStyle w:val="Hyperlink"/>
            <w:rFonts w:ascii="Arial" w:hAnsi="Arial" w:cs="Arial"/>
            <w:noProof/>
          </w:rPr>
          <w:t>Issues</w:t>
        </w:r>
        <w:r w:rsidR="00A576A9">
          <w:rPr>
            <w:noProof/>
            <w:webHidden/>
          </w:rPr>
          <w:tab/>
        </w:r>
        <w:r w:rsidR="00A576A9">
          <w:rPr>
            <w:noProof/>
            <w:webHidden/>
          </w:rPr>
          <w:fldChar w:fldCharType="begin"/>
        </w:r>
        <w:r w:rsidR="00A576A9">
          <w:rPr>
            <w:noProof/>
            <w:webHidden/>
          </w:rPr>
          <w:instrText xml:space="preserve"> PAGEREF _Toc365021479 \h </w:instrText>
        </w:r>
        <w:r w:rsidR="00A576A9">
          <w:rPr>
            <w:noProof/>
            <w:webHidden/>
          </w:rPr>
        </w:r>
        <w:r w:rsidR="00A576A9">
          <w:rPr>
            <w:noProof/>
            <w:webHidden/>
          </w:rPr>
          <w:fldChar w:fldCharType="separate"/>
        </w:r>
        <w:r>
          <w:rPr>
            <w:noProof/>
            <w:webHidden/>
          </w:rPr>
          <w:t>9</w:t>
        </w:r>
        <w:r w:rsidR="00A576A9">
          <w:rPr>
            <w:noProof/>
            <w:webHidden/>
          </w:rPr>
          <w:fldChar w:fldCharType="end"/>
        </w:r>
      </w:hyperlink>
    </w:p>
    <w:p w14:paraId="4FAA56F5" w14:textId="77777777" w:rsidR="00A576A9" w:rsidRDefault="00052C05">
      <w:pPr>
        <w:pStyle w:val="TOC1"/>
        <w:tabs>
          <w:tab w:val="right" w:leader="dot" w:pos="9710"/>
        </w:tabs>
        <w:rPr>
          <w:rFonts w:asciiTheme="minorHAnsi" w:eastAsiaTheme="minorEastAsia" w:hAnsiTheme="minorHAnsi" w:cstheme="minorBidi"/>
          <w:noProof/>
        </w:rPr>
      </w:pPr>
      <w:hyperlink w:anchor="_Toc365021480" w:history="1">
        <w:r w:rsidR="00A576A9" w:rsidRPr="00CE77FB">
          <w:rPr>
            <w:rStyle w:val="Hyperlink"/>
            <w:rFonts w:ascii="Arial" w:hAnsi="Arial" w:cs="Arial"/>
            <w:noProof/>
          </w:rPr>
          <w:t>Assumptions</w:t>
        </w:r>
        <w:r w:rsidR="00A576A9">
          <w:rPr>
            <w:noProof/>
            <w:webHidden/>
          </w:rPr>
          <w:tab/>
        </w:r>
        <w:r w:rsidR="00A576A9">
          <w:rPr>
            <w:noProof/>
            <w:webHidden/>
          </w:rPr>
          <w:fldChar w:fldCharType="begin"/>
        </w:r>
        <w:r w:rsidR="00A576A9">
          <w:rPr>
            <w:noProof/>
            <w:webHidden/>
          </w:rPr>
          <w:instrText xml:space="preserve"> PAGEREF _Toc365021480 \h </w:instrText>
        </w:r>
        <w:r w:rsidR="00A576A9">
          <w:rPr>
            <w:noProof/>
            <w:webHidden/>
          </w:rPr>
        </w:r>
        <w:r w:rsidR="00A576A9">
          <w:rPr>
            <w:noProof/>
            <w:webHidden/>
          </w:rPr>
          <w:fldChar w:fldCharType="separate"/>
        </w:r>
        <w:r>
          <w:rPr>
            <w:noProof/>
            <w:webHidden/>
          </w:rPr>
          <w:t>10</w:t>
        </w:r>
        <w:r w:rsidR="00A576A9">
          <w:rPr>
            <w:noProof/>
            <w:webHidden/>
          </w:rPr>
          <w:fldChar w:fldCharType="end"/>
        </w:r>
      </w:hyperlink>
    </w:p>
    <w:p w14:paraId="54D6C540" w14:textId="77777777" w:rsidR="00A576A9" w:rsidRDefault="00052C05">
      <w:pPr>
        <w:pStyle w:val="TOC1"/>
        <w:tabs>
          <w:tab w:val="right" w:leader="dot" w:pos="9710"/>
        </w:tabs>
        <w:rPr>
          <w:rFonts w:asciiTheme="minorHAnsi" w:eastAsiaTheme="minorEastAsia" w:hAnsiTheme="minorHAnsi" w:cstheme="minorBidi"/>
          <w:noProof/>
        </w:rPr>
      </w:pPr>
      <w:hyperlink w:anchor="_Toc365021481" w:history="1">
        <w:r w:rsidR="00A576A9" w:rsidRPr="00CE77FB">
          <w:rPr>
            <w:rStyle w:val="Hyperlink"/>
            <w:rFonts w:ascii="Arial" w:hAnsi="Arial" w:cs="Arial"/>
            <w:noProof/>
          </w:rPr>
          <w:t>CDS Network Process Diagram</w:t>
        </w:r>
        <w:r w:rsidR="00A576A9">
          <w:rPr>
            <w:noProof/>
            <w:webHidden/>
          </w:rPr>
          <w:tab/>
        </w:r>
        <w:r w:rsidR="00A576A9">
          <w:rPr>
            <w:noProof/>
            <w:webHidden/>
          </w:rPr>
          <w:fldChar w:fldCharType="begin"/>
        </w:r>
        <w:r w:rsidR="00A576A9">
          <w:rPr>
            <w:noProof/>
            <w:webHidden/>
          </w:rPr>
          <w:instrText xml:space="preserve"> PAGEREF _Toc365021481 \h </w:instrText>
        </w:r>
        <w:r w:rsidR="00A576A9">
          <w:rPr>
            <w:noProof/>
            <w:webHidden/>
          </w:rPr>
        </w:r>
        <w:r w:rsidR="00A576A9">
          <w:rPr>
            <w:noProof/>
            <w:webHidden/>
          </w:rPr>
          <w:fldChar w:fldCharType="separate"/>
        </w:r>
        <w:r>
          <w:rPr>
            <w:noProof/>
            <w:webHidden/>
          </w:rPr>
          <w:t>11</w:t>
        </w:r>
        <w:r w:rsidR="00A576A9">
          <w:rPr>
            <w:noProof/>
            <w:webHidden/>
          </w:rPr>
          <w:fldChar w:fldCharType="end"/>
        </w:r>
      </w:hyperlink>
    </w:p>
    <w:p w14:paraId="4E5A16B2" w14:textId="77777777" w:rsidR="00E83BD3" w:rsidRPr="00E83BD3" w:rsidRDefault="00E83BD3" w:rsidP="00E83BD3">
      <w:pPr>
        <w:spacing w:line="240" w:lineRule="exact"/>
        <w:rPr>
          <w:rFonts w:ascii="Arial" w:eastAsia="Times New Roman" w:hAnsi="Arial" w:cs="Arial"/>
          <w:noProof/>
          <w:sz w:val="24"/>
          <w:szCs w:val="20"/>
        </w:rPr>
      </w:pPr>
      <w:r w:rsidRPr="00E83BD3">
        <w:rPr>
          <w:rFonts w:ascii="Arial" w:eastAsia="Times New Roman" w:hAnsi="Arial" w:cs="Arial"/>
          <w:sz w:val="24"/>
          <w:szCs w:val="20"/>
        </w:rPr>
        <w:fldChar w:fldCharType="end"/>
      </w:r>
    </w:p>
    <w:p w14:paraId="71257A76" w14:textId="77777777" w:rsidR="007877CD" w:rsidRDefault="00E83BD3">
      <w:pPr>
        <w:spacing w:after="200" w:line="276" w:lineRule="auto"/>
        <w:rPr>
          <w:rFonts w:ascii="Arial" w:eastAsia="Times New Roman" w:hAnsi="Arial" w:cs="Arial"/>
          <w:sz w:val="24"/>
          <w:szCs w:val="20"/>
        </w:rPr>
      </w:pPr>
      <w:r w:rsidRPr="00E83BD3">
        <w:rPr>
          <w:rFonts w:ascii="Arial" w:eastAsia="Times New Roman" w:hAnsi="Arial" w:cs="Arial"/>
          <w:sz w:val="24"/>
          <w:szCs w:val="20"/>
        </w:rPr>
        <w:br w:type="page"/>
      </w:r>
    </w:p>
    <w:p w14:paraId="45D7EBDD" w14:textId="77777777" w:rsidR="007877CD" w:rsidRPr="007877CD" w:rsidRDefault="007877CD" w:rsidP="007877CD">
      <w:pPr>
        <w:rPr>
          <w:rFonts w:ascii="Arial" w:hAnsi="Arial" w:cs="Arial"/>
          <w:b/>
          <w:sz w:val="28"/>
          <w:szCs w:val="28"/>
        </w:rPr>
      </w:pPr>
      <w:r w:rsidRPr="007877CD">
        <w:rPr>
          <w:rFonts w:ascii="Arial" w:hAnsi="Arial" w:cs="Arial"/>
          <w:b/>
          <w:sz w:val="28"/>
          <w:szCs w:val="28"/>
        </w:rPr>
        <w:lastRenderedPageBreak/>
        <w:t>Revision History</w:t>
      </w:r>
    </w:p>
    <w:tbl>
      <w:tblPr>
        <w:tblW w:w="9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260"/>
        <w:gridCol w:w="3150"/>
        <w:gridCol w:w="1800"/>
        <w:gridCol w:w="1170"/>
      </w:tblGrid>
      <w:tr w:rsidR="007877CD" w:rsidRPr="00A41197" w14:paraId="5533574B" w14:textId="77777777" w:rsidTr="007877CD">
        <w:tc>
          <w:tcPr>
            <w:tcW w:w="1998" w:type="dxa"/>
            <w:tcBorders>
              <w:top w:val="single" w:sz="12" w:space="0" w:color="auto"/>
              <w:bottom w:val="double" w:sz="12" w:space="0" w:color="auto"/>
            </w:tcBorders>
            <w:shd w:val="clear" w:color="auto" w:fill="CCCCCC"/>
          </w:tcPr>
          <w:p w14:paraId="078065D0" w14:textId="77777777" w:rsidR="007877CD" w:rsidRPr="00A41197" w:rsidRDefault="007877CD" w:rsidP="00C17E17">
            <w:pPr>
              <w:jc w:val="center"/>
              <w:rPr>
                <w:b/>
              </w:rPr>
            </w:pPr>
            <w:r w:rsidRPr="00A41197">
              <w:rPr>
                <w:b/>
              </w:rPr>
              <w:t>Name</w:t>
            </w:r>
          </w:p>
        </w:tc>
        <w:tc>
          <w:tcPr>
            <w:tcW w:w="1260" w:type="dxa"/>
            <w:tcBorders>
              <w:top w:val="single" w:sz="12" w:space="0" w:color="auto"/>
              <w:bottom w:val="double" w:sz="12" w:space="0" w:color="auto"/>
            </w:tcBorders>
            <w:shd w:val="clear" w:color="auto" w:fill="CCCCCC"/>
          </w:tcPr>
          <w:p w14:paraId="63CE9EF2" w14:textId="77777777" w:rsidR="007877CD" w:rsidRPr="00A41197" w:rsidRDefault="007877CD" w:rsidP="00C17E17">
            <w:pPr>
              <w:jc w:val="center"/>
              <w:rPr>
                <w:b/>
              </w:rPr>
            </w:pPr>
            <w:r w:rsidRPr="00A41197">
              <w:rPr>
                <w:b/>
              </w:rPr>
              <w:t>Date</w:t>
            </w:r>
          </w:p>
        </w:tc>
        <w:tc>
          <w:tcPr>
            <w:tcW w:w="3150" w:type="dxa"/>
            <w:tcBorders>
              <w:top w:val="single" w:sz="12" w:space="0" w:color="auto"/>
              <w:bottom w:val="double" w:sz="12" w:space="0" w:color="auto"/>
            </w:tcBorders>
            <w:shd w:val="clear" w:color="auto" w:fill="CCCCCC"/>
          </w:tcPr>
          <w:p w14:paraId="08B4A793" w14:textId="77777777" w:rsidR="007877CD" w:rsidRPr="00A41197" w:rsidRDefault="007877CD" w:rsidP="00C17E17">
            <w:pPr>
              <w:jc w:val="center"/>
              <w:rPr>
                <w:b/>
              </w:rPr>
            </w:pPr>
            <w:r w:rsidRPr="00A41197">
              <w:rPr>
                <w:b/>
              </w:rPr>
              <w:t>Reason For Changes</w:t>
            </w:r>
          </w:p>
        </w:tc>
        <w:tc>
          <w:tcPr>
            <w:tcW w:w="1800" w:type="dxa"/>
            <w:tcBorders>
              <w:top w:val="single" w:sz="12" w:space="0" w:color="auto"/>
              <w:bottom w:val="double" w:sz="12" w:space="0" w:color="auto"/>
              <w:right w:val="single" w:sz="4" w:space="0" w:color="auto"/>
            </w:tcBorders>
            <w:shd w:val="clear" w:color="auto" w:fill="CCCCCC"/>
          </w:tcPr>
          <w:p w14:paraId="158D56F8" w14:textId="77777777" w:rsidR="007877CD" w:rsidRPr="00A41197" w:rsidRDefault="007877CD" w:rsidP="00C17E17">
            <w:pPr>
              <w:jc w:val="center"/>
              <w:rPr>
                <w:b/>
              </w:rPr>
            </w:pPr>
            <w:r w:rsidRPr="00A41197">
              <w:rPr>
                <w:b/>
              </w:rPr>
              <w:t>Section</w:t>
            </w:r>
          </w:p>
        </w:tc>
        <w:tc>
          <w:tcPr>
            <w:tcW w:w="1170" w:type="dxa"/>
            <w:tcBorders>
              <w:top w:val="single" w:sz="12" w:space="0" w:color="auto"/>
              <w:left w:val="single" w:sz="4" w:space="0" w:color="auto"/>
              <w:bottom w:val="double" w:sz="12" w:space="0" w:color="auto"/>
            </w:tcBorders>
            <w:shd w:val="clear" w:color="auto" w:fill="CCCCCC"/>
          </w:tcPr>
          <w:p w14:paraId="6A4E3425" w14:textId="77777777" w:rsidR="007877CD" w:rsidRPr="00A41197" w:rsidRDefault="007877CD" w:rsidP="00C17E17">
            <w:pPr>
              <w:jc w:val="center"/>
              <w:rPr>
                <w:b/>
              </w:rPr>
            </w:pPr>
            <w:r w:rsidRPr="00A41197">
              <w:rPr>
                <w:b/>
              </w:rPr>
              <w:t>Version</w:t>
            </w:r>
          </w:p>
        </w:tc>
      </w:tr>
      <w:tr w:rsidR="007877CD" w:rsidRPr="00A41197" w14:paraId="03F00D2A" w14:textId="4B1D1B4D" w:rsidTr="007877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DA8A8A5" w14:textId="7ADF0261" w:rsidR="007877CD" w:rsidRPr="004F1F8B" w:rsidRDefault="00D2607F" w:rsidP="00C17E17">
            <w:pPr>
              <w:spacing w:before="60" w:after="60"/>
              <w:ind w:left="72"/>
              <w:rPr>
                <w:rFonts w:ascii="Arial" w:hAnsi="Arial" w:cs="Arial"/>
                <w:sz w:val="16"/>
                <w:szCs w:val="16"/>
              </w:rPr>
            </w:pPr>
            <w:r>
              <w:rPr>
                <w:rFonts w:ascii="Arial" w:hAnsi="Arial" w:cs="Arial"/>
                <w:sz w:val="16"/>
                <w:szCs w:val="16"/>
              </w:rPr>
              <w:t xml:space="preserve">Louis </w:t>
            </w:r>
            <w:proofErr w:type="spellStart"/>
            <w:r>
              <w:rPr>
                <w:rFonts w:ascii="Arial" w:hAnsi="Arial" w:cs="Arial"/>
                <w:sz w:val="16"/>
                <w:szCs w:val="16"/>
              </w:rPr>
              <w:t>Delzompo</w:t>
            </w:r>
            <w:proofErr w:type="spellEnd"/>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A5A97F6" w14:textId="54C8D207" w:rsidR="007877CD" w:rsidRPr="004F1F8B" w:rsidRDefault="007877CD" w:rsidP="00C17E17">
            <w:pPr>
              <w:spacing w:before="60" w:after="60"/>
              <w:ind w:left="72"/>
              <w:rPr>
                <w:rFonts w:ascii="Arial" w:hAnsi="Arial" w:cs="Arial"/>
                <w:sz w:val="16"/>
                <w:szCs w:val="16"/>
              </w:rPr>
            </w:pPr>
            <w:r w:rsidRPr="004F1F8B">
              <w:rPr>
                <w:rFonts w:ascii="Arial" w:hAnsi="Arial" w:cs="Arial"/>
                <w:sz w:val="16"/>
                <w:szCs w:val="16"/>
              </w:rPr>
              <w:t>0</w:t>
            </w:r>
            <w:r w:rsidR="00D2607F">
              <w:rPr>
                <w:rFonts w:ascii="Arial" w:hAnsi="Arial" w:cs="Arial"/>
                <w:sz w:val="16"/>
                <w:szCs w:val="16"/>
              </w:rPr>
              <w:t>9</w:t>
            </w:r>
            <w:r w:rsidRPr="004F1F8B">
              <w:rPr>
                <w:rFonts w:ascii="Arial" w:hAnsi="Arial" w:cs="Arial"/>
                <w:sz w:val="16"/>
                <w:szCs w:val="16"/>
              </w:rPr>
              <w:t>/</w:t>
            </w:r>
            <w:r w:rsidR="00D2607F">
              <w:rPr>
                <w:rFonts w:ascii="Arial" w:hAnsi="Arial" w:cs="Arial"/>
                <w:sz w:val="16"/>
                <w:szCs w:val="16"/>
              </w:rPr>
              <w:t>06</w:t>
            </w:r>
            <w:r w:rsidRPr="004F1F8B">
              <w:rPr>
                <w:rFonts w:ascii="Arial" w:hAnsi="Arial" w:cs="Arial"/>
                <w:sz w:val="16"/>
                <w:szCs w:val="16"/>
              </w:rPr>
              <w:t>/2013</w:t>
            </w:r>
          </w:p>
        </w:tc>
        <w:tc>
          <w:tcPr>
            <w:tcW w:w="315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0847FED" w14:textId="71EAB07E" w:rsidR="007877CD" w:rsidRPr="004F1F8B" w:rsidRDefault="007877CD" w:rsidP="00B14347">
            <w:pPr>
              <w:rPr>
                <w:rFonts w:ascii="Arial" w:hAnsi="Arial" w:cs="Arial"/>
                <w:sz w:val="16"/>
                <w:szCs w:val="16"/>
              </w:rPr>
            </w:pPr>
            <w:r w:rsidRPr="004F1F8B">
              <w:rPr>
                <w:rFonts w:ascii="Arial" w:hAnsi="Arial" w:cs="Arial"/>
                <w:sz w:val="16"/>
                <w:szCs w:val="16"/>
              </w:rPr>
              <w:t xml:space="preserve">Added </w:t>
            </w:r>
            <w:r w:rsidR="00D2607F">
              <w:rPr>
                <w:rFonts w:ascii="Arial" w:hAnsi="Arial" w:cs="Arial"/>
                <w:sz w:val="16"/>
                <w:szCs w:val="16"/>
              </w:rPr>
              <w:t xml:space="preserve">CDS Directory Server </w:t>
            </w:r>
            <w:r w:rsidR="00B14347">
              <w:rPr>
                <w:rFonts w:ascii="Arial" w:hAnsi="Arial" w:cs="Arial"/>
                <w:sz w:val="16"/>
                <w:szCs w:val="16"/>
              </w:rPr>
              <w:t>description</w:t>
            </w:r>
            <w:r w:rsidR="00D2607F">
              <w:rPr>
                <w:rFonts w:ascii="Arial" w:hAnsi="Arial" w:cs="Arial"/>
                <w:sz w:val="16"/>
                <w:szCs w:val="16"/>
              </w:rPr>
              <w:t xml:space="preserve"> </w:t>
            </w:r>
          </w:p>
        </w:tc>
        <w:tc>
          <w:tcPr>
            <w:tcW w:w="1800" w:type="dxa"/>
            <w:tcBorders>
              <w:top w:val="single" w:sz="12" w:space="0" w:color="auto"/>
              <w:left w:val="nil"/>
              <w:bottom w:val="single" w:sz="4" w:space="0" w:color="auto"/>
              <w:right w:val="single" w:sz="4" w:space="0" w:color="auto"/>
            </w:tcBorders>
          </w:tcPr>
          <w:p w14:paraId="362C6C7B" w14:textId="372E30E8" w:rsidR="007877CD" w:rsidRPr="004F1F8B" w:rsidRDefault="00D2607F" w:rsidP="009638A0">
            <w:pPr>
              <w:rPr>
                <w:rFonts w:ascii="Arial" w:hAnsi="Arial" w:cs="Arial"/>
                <w:sz w:val="16"/>
                <w:szCs w:val="16"/>
              </w:rPr>
            </w:pPr>
            <w:r>
              <w:rPr>
                <w:rFonts w:ascii="Arial" w:hAnsi="Arial" w:cs="Arial"/>
                <w:sz w:val="16"/>
                <w:szCs w:val="16"/>
              </w:rPr>
              <w:t>CDS Directory Server</w:t>
            </w:r>
          </w:p>
        </w:tc>
        <w:tc>
          <w:tcPr>
            <w:tcW w:w="1170" w:type="dxa"/>
            <w:tcBorders>
              <w:top w:val="single" w:sz="12" w:space="0" w:color="auto"/>
              <w:left w:val="single" w:sz="4" w:space="0" w:color="auto"/>
              <w:bottom w:val="single" w:sz="4" w:space="0" w:color="auto"/>
              <w:right w:val="single" w:sz="12" w:space="0" w:color="auto"/>
            </w:tcBorders>
            <w:tcMar>
              <w:top w:w="15" w:type="dxa"/>
              <w:left w:w="15" w:type="dxa"/>
              <w:bottom w:w="0" w:type="dxa"/>
              <w:right w:w="15" w:type="dxa"/>
            </w:tcMar>
          </w:tcPr>
          <w:p w14:paraId="614A8C2A" w14:textId="0217105F" w:rsidR="007877CD" w:rsidRPr="004F1F8B" w:rsidRDefault="007877CD" w:rsidP="00C17E17">
            <w:pPr>
              <w:spacing w:before="60" w:after="60"/>
              <w:jc w:val="center"/>
              <w:rPr>
                <w:rFonts w:ascii="Arial" w:hAnsi="Arial" w:cs="Arial"/>
                <w:sz w:val="16"/>
                <w:szCs w:val="16"/>
              </w:rPr>
            </w:pPr>
            <w:r w:rsidRPr="004F1F8B">
              <w:rPr>
                <w:rFonts w:ascii="Arial" w:hAnsi="Arial" w:cs="Arial"/>
                <w:sz w:val="16"/>
                <w:szCs w:val="16"/>
              </w:rPr>
              <w:t>0.</w:t>
            </w:r>
            <w:r w:rsidR="00D2607F">
              <w:rPr>
                <w:rFonts w:ascii="Arial" w:hAnsi="Arial" w:cs="Arial"/>
                <w:sz w:val="16"/>
                <w:szCs w:val="16"/>
              </w:rPr>
              <w:t>11</w:t>
            </w:r>
          </w:p>
        </w:tc>
      </w:tr>
      <w:tr w:rsidR="009638A0" w:rsidRPr="00A41197" w14:paraId="75314C8D" w14:textId="77777777" w:rsidTr="007877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B35B8EF" w14:textId="77777777" w:rsidR="009638A0" w:rsidRPr="004F1F8B" w:rsidRDefault="009638A0" w:rsidP="00DE67BA">
            <w:pPr>
              <w:spacing w:before="60" w:after="60"/>
              <w:ind w:left="72"/>
              <w:rPr>
                <w:rFonts w:ascii="Arial" w:hAnsi="Arial" w:cs="Arial"/>
                <w:sz w:val="16"/>
                <w:szCs w:val="16"/>
              </w:rPr>
            </w:pPr>
            <w:r w:rsidRPr="004F1F8B">
              <w:rPr>
                <w:rFonts w:ascii="Arial" w:hAnsi="Arial" w:cs="Arial"/>
                <w:sz w:val="16"/>
                <w:szCs w:val="16"/>
              </w:rPr>
              <w:t>John DiPirro</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70476E6" w14:textId="77777777" w:rsidR="009638A0" w:rsidRPr="004F1F8B" w:rsidRDefault="009638A0" w:rsidP="00DE67BA">
            <w:pPr>
              <w:spacing w:before="60" w:after="60"/>
              <w:ind w:left="72"/>
              <w:rPr>
                <w:rFonts w:ascii="Arial" w:hAnsi="Arial" w:cs="Arial"/>
                <w:sz w:val="16"/>
                <w:szCs w:val="16"/>
              </w:rPr>
            </w:pPr>
            <w:r w:rsidRPr="004F1F8B">
              <w:rPr>
                <w:rFonts w:ascii="Arial" w:hAnsi="Arial" w:cs="Arial"/>
                <w:sz w:val="16"/>
                <w:szCs w:val="16"/>
              </w:rPr>
              <w:t>08/23/2013</w:t>
            </w:r>
          </w:p>
        </w:tc>
        <w:tc>
          <w:tcPr>
            <w:tcW w:w="315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115239BD" w14:textId="77777777" w:rsidR="009638A0" w:rsidRPr="004F1F8B" w:rsidRDefault="009638A0" w:rsidP="00DE67BA">
            <w:pPr>
              <w:rPr>
                <w:rFonts w:ascii="Arial" w:hAnsi="Arial" w:cs="Arial"/>
                <w:sz w:val="16"/>
                <w:szCs w:val="16"/>
              </w:rPr>
            </w:pPr>
            <w:r w:rsidRPr="004F1F8B">
              <w:rPr>
                <w:rFonts w:ascii="Arial" w:hAnsi="Arial" w:cs="Arial"/>
                <w:sz w:val="16"/>
                <w:szCs w:val="16"/>
              </w:rPr>
              <w:t>Provides response to Issues that were still in a TBD state, Updated assumption on transaction ID.  Added CDS Network Process Diagram to document.</w:t>
            </w:r>
            <w:r w:rsidR="004F1F8B" w:rsidRPr="004F1F8B">
              <w:rPr>
                <w:rFonts w:ascii="Arial" w:hAnsi="Arial" w:cs="Arial"/>
                <w:sz w:val="16"/>
                <w:szCs w:val="16"/>
              </w:rPr>
              <w:t xml:space="preserve">  Removed XML excerpts.</w:t>
            </w:r>
          </w:p>
        </w:tc>
        <w:tc>
          <w:tcPr>
            <w:tcW w:w="1800" w:type="dxa"/>
            <w:tcBorders>
              <w:top w:val="single" w:sz="12" w:space="0" w:color="auto"/>
              <w:left w:val="nil"/>
              <w:bottom w:val="single" w:sz="4" w:space="0" w:color="auto"/>
              <w:right w:val="single" w:sz="4" w:space="0" w:color="auto"/>
            </w:tcBorders>
          </w:tcPr>
          <w:p w14:paraId="1A7DB585" w14:textId="77777777" w:rsidR="009638A0" w:rsidRPr="004F1F8B" w:rsidRDefault="009638A0" w:rsidP="009638A0">
            <w:pPr>
              <w:rPr>
                <w:rFonts w:ascii="Arial" w:hAnsi="Arial" w:cs="Arial"/>
                <w:sz w:val="16"/>
                <w:szCs w:val="16"/>
              </w:rPr>
            </w:pPr>
            <w:r w:rsidRPr="004F1F8B">
              <w:rPr>
                <w:rFonts w:ascii="Arial" w:hAnsi="Arial" w:cs="Arial"/>
                <w:sz w:val="16"/>
                <w:szCs w:val="16"/>
              </w:rPr>
              <w:t xml:space="preserve">Issues, Assumptions, </w:t>
            </w:r>
          </w:p>
        </w:tc>
        <w:tc>
          <w:tcPr>
            <w:tcW w:w="1170" w:type="dxa"/>
            <w:tcBorders>
              <w:top w:val="single" w:sz="12" w:space="0" w:color="auto"/>
              <w:left w:val="single" w:sz="4" w:space="0" w:color="auto"/>
              <w:bottom w:val="single" w:sz="4" w:space="0" w:color="auto"/>
              <w:right w:val="single" w:sz="12" w:space="0" w:color="auto"/>
            </w:tcBorders>
            <w:tcMar>
              <w:top w:w="15" w:type="dxa"/>
              <w:left w:w="15" w:type="dxa"/>
              <w:bottom w:w="0" w:type="dxa"/>
              <w:right w:w="15" w:type="dxa"/>
            </w:tcMar>
          </w:tcPr>
          <w:p w14:paraId="63A96916" w14:textId="77777777" w:rsidR="009638A0" w:rsidRPr="004F1F8B" w:rsidRDefault="009638A0" w:rsidP="00C17E17">
            <w:pPr>
              <w:spacing w:before="60" w:after="60"/>
              <w:jc w:val="center"/>
              <w:rPr>
                <w:rFonts w:ascii="Arial" w:hAnsi="Arial" w:cs="Arial"/>
                <w:sz w:val="16"/>
                <w:szCs w:val="16"/>
              </w:rPr>
            </w:pPr>
            <w:r w:rsidRPr="004F1F8B">
              <w:rPr>
                <w:rFonts w:ascii="Arial" w:hAnsi="Arial" w:cs="Arial"/>
                <w:sz w:val="16"/>
                <w:szCs w:val="16"/>
              </w:rPr>
              <w:t>0.10</w:t>
            </w:r>
          </w:p>
        </w:tc>
      </w:tr>
      <w:tr w:rsidR="00D2607F" w:rsidRPr="00A41197" w14:paraId="5FE3D22B" w14:textId="77777777" w:rsidTr="00D260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12" w:space="0" w:color="auto"/>
              <w:right w:val="single" w:sz="4" w:space="0" w:color="auto"/>
            </w:tcBorders>
            <w:tcMar>
              <w:top w:w="15" w:type="dxa"/>
              <w:left w:w="15" w:type="dxa"/>
              <w:bottom w:w="0" w:type="dxa"/>
              <w:right w:w="15" w:type="dxa"/>
            </w:tcMar>
          </w:tcPr>
          <w:p w14:paraId="7F52BC13" w14:textId="05A771BD" w:rsidR="00D2607F" w:rsidRPr="004F1F8B" w:rsidRDefault="00D2607F" w:rsidP="00C17E17">
            <w:pPr>
              <w:spacing w:before="60" w:after="60"/>
              <w:ind w:left="72"/>
              <w:rPr>
                <w:rFonts w:ascii="Arial" w:hAnsi="Arial" w:cs="Arial"/>
                <w:sz w:val="16"/>
                <w:szCs w:val="16"/>
              </w:rPr>
            </w:pPr>
            <w:r w:rsidRPr="004F1F8B">
              <w:rPr>
                <w:rFonts w:ascii="Arial" w:hAnsi="Arial" w:cs="Arial"/>
                <w:sz w:val="16"/>
                <w:szCs w:val="16"/>
              </w:rPr>
              <w:t>John DiPirro</w:t>
            </w:r>
          </w:p>
        </w:tc>
        <w:tc>
          <w:tcPr>
            <w:tcW w:w="126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240612AD" w14:textId="03C315EA" w:rsidR="00D2607F" w:rsidRPr="004F1F8B" w:rsidRDefault="00D2607F" w:rsidP="00C17E17">
            <w:pPr>
              <w:spacing w:before="60" w:after="60"/>
              <w:ind w:left="72"/>
              <w:rPr>
                <w:rFonts w:ascii="Arial" w:hAnsi="Arial" w:cs="Arial"/>
                <w:sz w:val="16"/>
                <w:szCs w:val="16"/>
              </w:rPr>
            </w:pPr>
            <w:r w:rsidRPr="004F1F8B">
              <w:rPr>
                <w:rFonts w:ascii="Arial" w:hAnsi="Arial" w:cs="Arial"/>
                <w:sz w:val="16"/>
                <w:szCs w:val="16"/>
              </w:rPr>
              <w:t>08/13/2013</w:t>
            </w:r>
          </w:p>
        </w:tc>
        <w:tc>
          <w:tcPr>
            <w:tcW w:w="315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18072E5F" w14:textId="6E2C5299" w:rsidR="00D2607F" w:rsidRPr="004F1F8B" w:rsidRDefault="00D2607F" w:rsidP="00C17E17">
            <w:pPr>
              <w:rPr>
                <w:rFonts w:ascii="Arial" w:hAnsi="Arial" w:cs="Arial"/>
                <w:sz w:val="16"/>
                <w:szCs w:val="16"/>
              </w:rPr>
            </w:pPr>
            <w:r w:rsidRPr="004F1F8B">
              <w:rPr>
                <w:rFonts w:ascii="Arial" w:hAnsi="Arial" w:cs="Arial"/>
                <w:sz w:val="16"/>
                <w:szCs w:val="16"/>
              </w:rPr>
              <w:t>Added Issues section, updated delivery options table, added title page, table of contents, and revision history.</w:t>
            </w:r>
          </w:p>
        </w:tc>
        <w:tc>
          <w:tcPr>
            <w:tcW w:w="1800" w:type="dxa"/>
            <w:tcBorders>
              <w:top w:val="single" w:sz="12" w:space="0" w:color="auto"/>
              <w:left w:val="nil"/>
              <w:bottom w:val="single" w:sz="12" w:space="0" w:color="auto"/>
              <w:right w:val="single" w:sz="4" w:space="0" w:color="auto"/>
            </w:tcBorders>
          </w:tcPr>
          <w:p w14:paraId="668ABCD7" w14:textId="3569B84F" w:rsidR="00D2607F" w:rsidRPr="004F1F8B" w:rsidRDefault="00D2607F" w:rsidP="00D2607F">
            <w:pPr>
              <w:rPr>
                <w:rFonts w:ascii="Arial" w:hAnsi="Arial" w:cs="Arial"/>
                <w:sz w:val="16"/>
                <w:szCs w:val="16"/>
              </w:rPr>
            </w:pPr>
            <w:r w:rsidRPr="004F1F8B">
              <w:rPr>
                <w:rFonts w:ascii="Arial" w:hAnsi="Arial" w:cs="Arial"/>
                <w:sz w:val="16"/>
                <w:szCs w:val="16"/>
              </w:rPr>
              <w:t>Entire Document</w:t>
            </w:r>
          </w:p>
        </w:tc>
        <w:tc>
          <w:tcPr>
            <w:tcW w:w="1170" w:type="dxa"/>
            <w:tcBorders>
              <w:top w:val="single" w:sz="12" w:space="0" w:color="auto"/>
              <w:left w:val="single" w:sz="4" w:space="0" w:color="auto"/>
              <w:bottom w:val="single" w:sz="12" w:space="0" w:color="auto"/>
              <w:right w:val="single" w:sz="12" w:space="0" w:color="auto"/>
            </w:tcBorders>
            <w:tcMar>
              <w:top w:w="15" w:type="dxa"/>
              <w:left w:w="15" w:type="dxa"/>
              <w:bottom w:w="0" w:type="dxa"/>
              <w:right w:w="15" w:type="dxa"/>
            </w:tcMar>
          </w:tcPr>
          <w:p w14:paraId="737B6523" w14:textId="33D08AF0" w:rsidR="00D2607F" w:rsidRPr="004F1F8B" w:rsidRDefault="00D2607F" w:rsidP="00C17E17">
            <w:pPr>
              <w:spacing w:before="60" w:after="60"/>
              <w:jc w:val="center"/>
              <w:rPr>
                <w:rFonts w:ascii="Arial" w:hAnsi="Arial" w:cs="Arial"/>
                <w:sz w:val="16"/>
                <w:szCs w:val="16"/>
              </w:rPr>
            </w:pPr>
            <w:r w:rsidRPr="004F1F8B">
              <w:rPr>
                <w:rFonts w:ascii="Arial" w:hAnsi="Arial" w:cs="Arial"/>
                <w:sz w:val="16"/>
                <w:szCs w:val="16"/>
              </w:rPr>
              <w:t>0.9</w:t>
            </w:r>
          </w:p>
        </w:tc>
      </w:tr>
      <w:tr w:rsidR="00D2607F" w:rsidRPr="00A41197" w14:paraId="45005894" w14:textId="77777777" w:rsidTr="007877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12" w:space="0" w:color="auto"/>
              <w:right w:val="single" w:sz="4" w:space="0" w:color="auto"/>
            </w:tcBorders>
            <w:tcMar>
              <w:top w:w="15" w:type="dxa"/>
              <w:left w:w="15" w:type="dxa"/>
              <w:bottom w:w="0" w:type="dxa"/>
              <w:right w:w="15" w:type="dxa"/>
            </w:tcMar>
          </w:tcPr>
          <w:p w14:paraId="4202AF89" w14:textId="77777777" w:rsidR="00D2607F" w:rsidRPr="004F1F8B" w:rsidRDefault="00D2607F" w:rsidP="00C17E17">
            <w:pPr>
              <w:spacing w:before="60" w:after="60"/>
              <w:ind w:left="72"/>
              <w:rPr>
                <w:rFonts w:ascii="Arial" w:hAnsi="Arial" w:cs="Arial"/>
                <w:sz w:val="16"/>
                <w:szCs w:val="16"/>
              </w:rPr>
            </w:pPr>
          </w:p>
        </w:tc>
        <w:tc>
          <w:tcPr>
            <w:tcW w:w="126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7C14F488" w14:textId="77777777" w:rsidR="00D2607F" w:rsidRPr="004F1F8B" w:rsidRDefault="00D2607F" w:rsidP="00C17E17">
            <w:pPr>
              <w:spacing w:before="60" w:after="60"/>
              <w:ind w:left="72"/>
              <w:rPr>
                <w:rFonts w:ascii="Arial" w:hAnsi="Arial" w:cs="Arial"/>
                <w:sz w:val="16"/>
                <w:szCs w:val="16"/>
              </w:rPr>
            </w:pPr>
          </w:p>
        </w:tc>
        <w:tc>
          <w:tcPr>
            <w:tcW w:w="315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4AF5F679" w14:textId="77777777" w:rsidR="00D2607F" w:rsidRPr="004F1F8B" w:rsidRDefault="00D2607F" w:rsidP="00C17E17">
            <w:pPr>
              <w:rPr>
                <w:rFonts w:ascii="Arial" w:hAnsi="Arial" w:cs="Arial"/>
                <w:sz w:val="16"/>
                <w:szCs w:val="16"/>
              </w:rPr>
            </w:pPr>
          </w:p>
        </w:tc>
        <w:tc>
          <w:tcPr>
            <w:tcW w:w="1800" w:type="dxa"/>
            <w:tcBorders>
              <w:top w:val="single" w:sz="12" w:space="0" w:color="auto"/>
              <w:left w:val="nil"/>
              <w:bottom w:val="single" w:sz="12" w:space="0" w:color="auto"/>
              <w:right w:val="single" w:sz="4" w:space="0" w:color="auto"/>
            </w:tcBorders>
          </w:tcPr>
          <w:p w14:paraId="58FD5D8B" w14:textId="77777777" w:rsidR="00D2607F" w:rsidRPr="004F1F8B" w:rsidRDefault="00D2607F" w:rsidP="00C17E17">
            <w:pPr>
              <w:jc w:val="center"/>
              <w:rPr>
                <w:rFonts w:ascii="Arial" w:hAnsi="Arial" w:cs="Arial"/>
                <w:sz w:val="16"/>
                <w:szCs w:val="16"/>
              </w:rPr>
            </w:pPr>
          </w:p>
        </w:tc>
        <w:tc>
          <w:tcPr>
            <w:tcW w:w="1170" w:type="dxa"/>
            <w:tcBorders>
              <w:top w:val="single" w:sz="12" w:space="0" w:color="auto"/>
              <w:left w:val="single" w:sz="4" w:space="0" w:color="auto"/>
              <w:bottom w:val="single" w:sz="12" w:space="0" w:color="auto"/>
              <w:right w:val="single" w:sz="12" w:space="0" w:color="auto"/>
            </w:tcBorders>
            <w:tcMar>
              <w:top w:w="15" w:type="dxa"/>
              <w:left w:w="15" w:type="dxa"/>
              <w:bottom w:w="0" w:type="dxa"/>
              <w:right w:w="15" w:type="dxa"/>
            </w:tcMar>
          </w:tcPr>
          <w:p w14:paraId="0AFA7252" w14:textId="77777777" w:rsidR="00D2607F" w:rsidRPr="004F1F8B" w:rsidRDefault="00D2607F" w:rsidP="00C17E17">
            <w:pPr>
              <w:spacing w:before="60" w:after="60"/>
              <w:jc w:val="center"/>
              <w:rPr>
                <w:rFonts w:ascii="Arial" w:hAnsi="Arial" w:cs="Arial"/>
                <w:sz w:val="16"/>
                <w:szCs w:val="16"/>
              </w:rPr>
            </w:pPr>
          </w:p>
        </w:tc>
      </w:tr>
    </w:tbl>
    <w:p w14:paraId="395306B9" w14:textId="77777777" w:rsidR="00E83BD3" w:rsidRPr="00E83BD3" w:rsidRDefault="00E83BD3" w:rsidP="00E83BD3">
      <w:pPr>
        <w:spacing w:line="240" w:lineRule="exact"/>
        <w:rPr>
          <w:rFonts w:ascii="Arial" w:eastAsia="Times New Roman" w:hAnsi="Arial" w:cs="Arial"/>
          <w:sz w:val="24"/>
          <w:szCs w:val="20"/>
        </w:rPr>
      </w:pPr>
    </w:p>
    <w:p w14:paraId="4135C2B2" w14:textId="77777777" w:rsidR="007877CD" w:rsidRDefault="007877CD">
      <w:pPr>
        <w:spacing w:after="200" w:line="276" w:lineRule="auto"/>
        <w:rPr>
          <w:rFonts w:ascii="Arial" w:hAnsi="Arial" w:cs="Arial"/>
          <w:b/>
          <w:sz w:val="24"/>
          <w:szCs w:val="24"/>
          <w:u w:val="single"/>
        </w:rPr>
      </w:pPr>
      <w:r>
        <w:rPr>
          <w:rFonts w:ascii="Arial" w:hAnsi="Arial" w:cs="Arial"/>
          <w:b/>
          <w:sz w:val="24"/>
          <w:szCs w:val="24"/>
          <w:u w:val="single"/>
        </w:rPr>
        <w:br w:type="page"/>
      </w:r>
    </w:p>
    <w:p w14:paraId="769014E3" w14:textId="77777777" w:rsidR="00BB6185" w:rsidRPr="00207B87" w:rsidRDefault="00BB6185" w:rsidP="00E83BD3">
      <w:pPr>
        <w:pStyle w:val="Heading1"/>
        <w:rPr>
          <w:rFonts w:ascii="Arial" w:hAnsi="Arial" w:cs="Arial"/>
          <w:color w:val="auto"/>
        </w:rPr>
      </w:pPr>
      <w:bookmarkStart w:id="6" w:name="_Toc365021474"/>
      <w:r w:rsidRPr="00207B87">
        <w:rPr>
          <w:rFonts w:ascii="Arial" w:hAnsi="Arial" w:cs="Arial"/>
          <w:color w:val="auto"/>
        </w:rPr>
        <w:lastRenderedPageBreak/>
        <w:t>CDS Directory Server</w:t>
      </w:r>
      <w:bookmarkEnd w:id="6"/>
    </w:p>
    <w:p w14:paraId="107E454C" w14:textId="77777777" w:rsidR="005B7C37" w:rsidRPr="00CB3F3E" w:rsidRDefault="005B7C37" w:rsidP="005B7C37">
      <w:pPr>
        <w:rPr>
          <w:rFonts w:ascii="Arial" w:hAnsi="Arial" w:cs="Arial"/>
          <w:sz w:val="20"/>
          <w:szCs w:val="24"/>
        </w:rPr>
      </w:pPr>
    </w:p>
    <w:p w14:paraId="57353FC3" w14:textId="77777777" w:rsidR="00F24B23" w:rsidRDefault="00F07DBB" w:rsidP="005B7C37">
      <w:pPr>
        <w:rPr>
          <w:rFonts w:ascii="Arial" w:hAnsi="Arial" w:cs="Arial"/>
          <w:sz w:val="20"/>
          <w:szCs w:val="24"/>
        </w:rPr>
      </w:pPr>
      <w:r w:rsidRPr="00CB3F3E">
        <w:rPr>
          <w:rFonts w:ascii="Arial" w:hAnsi="Arial" w:cs="Arial"/>
          <w:sz w:val="20"/>
          <w:szCs w:val="24"/>
        </w:rPr>
        <w:t xml:space="preserve">The CDS </w:t>
      </w:r>
      <w:r w:rsidR="00BB6185" w:rsidRPr="00CB3F3E">
        <w:rPr>
          <w:rFonts w:ascii="Arial" w:hAnsi="Arial" w:cs="Arial"/>
          <w:sz w:val="20"/>
          <w:szCs w:val="24"/>
        </w:rPr>
        <w:t xml:space="preserve">Directory Server may be overseen by the </w:t>
      </w:r>
      <w:r w:rsidR="006B409F" w:rsidRPr="00CB3F3E">
        <w:rPr>
          <w:rFonts w:ascii="Arial" w:hAnsi="Arial" w:cs="Arial"/>
          <w:sz w:val="20"/>
          <w:szCs w:val="24"/>
        </w:rPr>
        <w:t>Postsecondary Electronic Standards Council</w:t>
      </w:r>
      <w:r w:rsidR="00BB6185" w:rsidRPr="00CB3F3E">
        <w:rPr>
          <w:rFonts w:ascii="Arial" w:hAnsi="Arial" w:cs="Arial"/>
          <w:sz w:val="20"/>
          <w:szCs w:val="24"/>
        </w:rPr>
        <w:t xml:space="preserve"> </w:t>
      </w:r>
      <w:r w:rsidR="006B409F" w:rsidRPr="00CB3F3E">
        <w:rPr>
          <w:rFonts w:ascii="Arial" w:hAnsi="Arial" w:cs="Arial"/>
          <w:sz w:val="20"/>
          <w:szCs w:val="24"/>
        </w:rPr>
        <w:t>(PESC), by Ed-Unify, or by some other Organization/Entity.  The</w:t>
      </w:r>
      <w:r w:rsidRPr="00CB3F3E">
        <w:rPr>
          <w:rFonts w:ascii="Arial" w:hAnsi="Arial" w:cs="Arial"/>
          <w:sz w:val="20"/>
          <w:szCs w:val="24"/>
        </w:rPr>
        <w:t xml:space="preserve"> CDS</w:t>
      </w:r>
      <w:r w:rsidR="001C49E6" w:rsidRPr="00CB3F3E">
        <w:rPr>
          <w:rFonts w:ascii="Arial" w:hAnsi="Arial" w:cs="Arial"/>
          <w:sz w:val="20"/>
          <w:szCs w:val="24"/>
        </w:rPr>
        <w:t xml:space="preserve"> Directory S</w:t>
      </w:r>
      <w:r w:rsidR="006B409F" w:rsidRPr="00CB3F3E">
        <w:rPr>
          <w:rFonts w:ascii="Arial" w:hAnsi="Arial" w:cs="Arial"/>
          <w:sz w:val="20"/>
          <w:szCs w:val="24"/>
        </w:rPr>
        <w:t>erver is used to maintain the</w:t>
      </w:r>
      <w:r w:rsidR="001C49E6" w:rsidRPr="00CB3F3E">
        <w:rPr>
          <w:rFonts w:ascii="Arial" w:hAnsi="Arial" w:cs="Arial"/>
          <w:sz w:val="20"/>
          <w:szCs w:val="24"/>
        </w:rPr>
        <w:t xml:space="preserve"> CDS</w:t>
      </w:r>
      <w:r w:rsidR="006B409F" w:rsidRPr="00CB3F3E">
        <w:rPr>
          <w:rFonts w:ascii="Arial" w:hAnsi="Arial" w:cs="Arial"/>
          <w:sz w:val="20"/>
          <w:szCs w:val="24"/>
        </w:rPr>
        <w:t xml:space="preserve"> </w:t>
      </w:r>
      <w:r w:rsidR="00C72591">
        <w:rPr>
          <w:rFonts w:ascii="Arial" w:hAnsi="Arial" w:cs="Arial"/>
          <w:sz w:val="20"/>
          <w:szCs w:val="24"/>
        </w:rPr>
        <w:t>Organization</w:t>
      </w:r>
      <w:r w:rsidR="006B409F" w:rsidRPr="00CB3F3E">
        <w:rPr>
          <w:rFonts w:ascii="Arial" w:hAnsi="Arial" w:cs="Arial"/>
          <w:sz w:val="20"/>
          <w:szCs w:val="24"/>
        </w:rPr>
        <w:t xml:space="preserve"> Directory </w:t>
      </w:r>
      <w:r w:rsidR="001C49E6" w:rsidRPr="00CB3F3E">
        <w:rPr>
          <w:rFonts w:ascii="Arial" w:hAnsi="Arial" w:cs="Arial"/>
          <w:sz w:val="20"/>
          <w:szCs w:val="24"/>
        </w:rPr>
        <w:t>and the CDS</w:t>
      </w:r>
      <w:r w:rsidRPr="00CB3F3E">
        <w:rPr>
          <w:rFonts w:ascii="Arial" w:hAnsi="Arial" w:cs="Arial"/>
          <w:sz w:val="20"/>
          <w:szCs w:val="24"/>
        </w:rPr>
        <w:t xml:space="preserve"> Delivery Options Directory.</w:t>
      </w:r>
      <w:r w:rsidR="00570B9F" w:rsidRPr="00CB3F3E">
        <w:rPr>
          <w:rFonts w:ascii="Arial" w:hAnsi="Arial" w:cs="Arial"/>
          <w:sz w:val="20"/>
          <w:szCs w:val="24"/>
        </w:rPr>
        <w:t xml:space="preserve"> There will likely be only one server </w:t>
      </w:r>
      <w:r w:rsidR="005B7C37" w:rsidRPr="00CB3F3E">
        <w:rPr>
          <w:rFonts w:ascii="Arial" w:hAnsi="Arial" w:cs="Arial"/>
          <w:sz w:val="20"/>
          <w:szCs w:val="24"/>
        </w:rPr>
        <w:t>used to maintain these directories.</w:t>
      </w:r>
    </w:p>
    <w:p w14:paraId="30DBFCCC" w14:textId="77777777" w:rsidR="00DE67BA" w:rsidRDefault="00DE67BA" w:rsidP="005B7C37">
      <w:pPr>
        <w:rPr>
          <w:rFonts w:ascii="Arial" w:hAnsi="Arial" w:cs="Arial"/>
          <w:sz w:val="20"/>
          <w:szCs w:val="24"/>
        </w:rPr>
      </w:pPr>
    </w:p>
    <w:p w14:paraId="027DF99A" w14:textId="406100B4" w:rsidR="005D55B6" w:rsidRDefault="00DE67BA" w:rsidP="005B7C37">
      <w:pPr>
        <w:rPr>
          <w:rFonts w:ascii="Arial" w:hAnsi="Arial" w:cs="Arial"/>
          <w:sz w:val="20"/>
          <w:szCs w:val="24"/>
        </w:rPr>
      </w:pPr>
      <w:r>
        <w:rPr>
          <w:rFonts w:ascii="Arial" w:hAnsi="Arial" w:cs="Arial"/>
          <w:sz w:val="20"/>
          <w:szCs w:val="24"/>
        </w:rPr>
        <w:t>The purpose of the CDS Directory Server is to identify supported delivery paths to an intended recipient organization</w:t>
      </w:r>
      <w:r w:rsidR="005D55B6">
        <w:rPr>
          <w:rFonts w:ascii="Arial" w:hAnsi="Arial" w:cs="Arial"/>
          <w:sz w:val="20"/>
          <w:szCs w:val="24"/>
        </w:rPr>
        <w:t xml:space="preserve"> for use by a transcript exchange service provider or other application.  Requests to the CDS Directory Server will only be accepted from registered service providers or applications.</w:t>
      </w:r>
    </w:p>
    <w:p w14:paraId="35DD341B" w14:textId="77777777" w:rsidR="005D55B6" w:rsidRDefault="005D55B6" w:rsidP="005B7C37">
      <w:pPr>
        <w:rPr>
          <w:rFonts w:ascii="Arial" w:hAnsi="Arial" w:cs="Arial"/>
          <w:sz w:val="20"/>
          <w:szCs w:val="24"/>
        </w:rPr>
      </w:pPr>
    </w:p>
    <w:p w14:paraId="0224BB45" w14:textId="77777777" w:rsidR="00DE67BA" w:rsidRDefault="00DE67BA" w:rsidP="005B7C37">
      <w:pPr>
        <w:rPr>
          <w:rFonts w:ascii="Arial" w:hAnsi="Arial" w:cs="Arial"/>
          <w:sz w:val="20"/>
          <w:szCs w:val="24"/>
        </w:rPr>
      </w:pPr>
      <w:r>
        <w:rPr>
          <w:rFonts w:ascii="Arial" w:hAnsi="Arial" w:cs="Arial"/>
          <w:sz w:val="20"/>
          <w:szCs w:val="24"/>
        </w:rPr>
        <w:t>At a high level, a requester</w:t>
      </w:r>
      <w:r w:rsidR="00E27445">
        <w:rPr>
          <w:rFonts w:ascii="Arial" w:hAnsi="Arial" w:cs="Arial"/>
          <w:sz w:val="20"/>
          <w:szCs w:val="24"/>
        </w:rPr>
        <w:t xml:space="preserve"> (actor)</w:t>
      </w:r>
      <w:r>
        <w:rPr>
          <w:rFonts w:ascii="Arial" w:hAnsi="Arial" w:cs="Arial"/>
          <w:sz w:val="20"/>
          <w:szCs w:val="24"/>
        </w:rPr>
        <w:t xml:space="preserve"> will interact with either a provider of a transcript exchange service or an application deployed by their institution to place an “order” for a transcript to be delivered.</w:t>
      </w:r>
      <w:r w:rsidR="005D55B6">
        <w:rPr>
          <w:rFonts w:ascii="Arial" w:hAnsi="Arial" w:cs="Arial"/>
          <w:sz w:val="20"/>
          <w:szCs w:val="24"/>
        </w:rPr>
        <w:t xml:space="preserve">  As part of this process, the requester will indicate the destination or destinations where they wish the transcripts to be delivered.  More often than not, the service provider or application will have to limit the choice of destinations to a set that the service is able to reliably deliver to.  The CDS Directory Server will allow the service provider to expand the number of supported destinations through the leverage of other service providers.  In the physical world, this is analogous to Federal Express knowing that they can support delivery to an address in Belgium by contracting with DHL for the delivery.  It is clear that the value of a transcript service to an end user will be higher if that user is not limited in where they can send the transcript.</w:t>
      </w:r>
    </w:p>
    <w:p w14:paraId="5630E6CF" w14:textId="77777777" w:rsidR="005D55B6" w:rsidRDefault="005D55B6" w:rsidP="005B7C37">
      <w:pPr>
        <w:rPr>
          <w:rFonts w:ascii="Arial" w:hAnsi="Arial" w:cs="Arial"/>
          <w:sz w:val="20"/>
          <w:szCs w:val="24"/>
        </w:rPr>
      </w:pPr>
    </w:p>
    <w:p w14:paraId="2D137B81" w14:textId="457AD364" w:rsidR="005D55B6" w:rsidRDefault="005D55B6" w:rsidP="005B7C37">
      <w:pPr>
        <w:rPr>
          <w:rFonts w:ascii="Arial" w:hAnsi="Arial" w:cs="Arial"/>
          <w:sz w:val="20"/>
          <w:szCs w:val="24"/>
        </w:rPr>
      </w:pPr>
      <w:r>
        <w:rPr>
          <w:rFonts w:ascii="Arial" w:hAnsi="Arial" w:cs="Arial"/>
          <w:sz w:val="20"/>
          <w:szCs w:val="24"/>
        </w:rPr>
        <w:t xml:space="preserve">The CDS Directory Server plays an important middleman role in this process.  While the intent is to make it possible for any sending application to first discover paths to a recipient and then ultimately deliver through the CDS protocol </w:t>
      </w:r>
      <w:r w:rsidR="00E27445">
        <w:rPr>
          <w:rFonts w:ascii="Arial" w:hAnsi="Arial" w:cs="Arial"/>
          <w:sz w:val="20"/>
          <w:szCs w:val="24"/>
        </w:rPr>
        <w:t>via</w:t>
      </w:r>
      <w:r>
        <w:rPr>
          <w:rFonts w:ascii="Arial" w:hAnsi="Arial" w:cs="Arial"/>
          <w:sz w:val="20"/>
          <w:szCs w:val="24"/>
        </w:rPr>
        <w:t xml:space="preserve"> another application s</w:t>
      </w:r>
      <w:r w:rsidR="00E27445">
        <w:rPr>
          <w:rFonts w:ascii="Arial" w:hAnsi="Arial" w:cs="Arial"/>
          <w:sz w:val="20"/>
          <w:szCs w:val="24"/>
        </w:rPr>
        <w:t>ervice to that recipient, it is unlikely that a recipient service will accept any delivery request without some constraints.  These constraints can include price, content (XML, EDI, etc</w:t>
      </w:r>
      <w:r w:rsidR="004C5DF9">
        <w:rPr>
          <w:rFonts w:ascii="Arial" w:hAnsi="Arial" w:cs="Arial"/>
          <w:sz w:val="20"/>
          <w:szCs w:val="24"/>
        </w:rPr>
        <w:t>.</w:t>
      </w:r>
      <w:r w:rsidR="00E27445">
        <w:rPr>
          <w:rFonts w:ascii="Arial" w:hAnsi="Arial" w:cs="Arial"/>
          <w:sz w:val="20"/>
          <w:szCs w:val="24"/>
        </w:rPr>
        <w:t>), as well as other considerations.  The Directory Server will be the place where recipients are listed along with service providers that support delivery to those organizations along with the constraints (delivery options) that each service provider has.</w:t>
      </w:r>
    </w:p>
    <w:p w14:paraId="5F75C859" w14:textId="77777777" w:rsidR="006A604A" w:rsidRDefault="006A604A" w:rsidP="005B7C37">
      <w:pPr>
        <w:rPr>
          <w:rFonts w:ascii="Arial" w:hAnsi="Arial" w:cs="Arial"/>
          <w:sz w:val="20"/>
          <w:szCs w:val="24"/>
        </w:rPr>
      </w:pPr>
    </w:p>
    <w:p w14:paraId="4493D8EC" w14:textId="77777777" w:rsidR="006A604A" w:rsidRDefault="006A604A" w:rsidP="005B7C37">
      <w:pPr>
        <w:rPr>
          <w:rFonts w:ascii="Arial" w:hAnsi="Arial" w:cs="Arial"/>
          <w:sz w:val="20"/>
          <w:szCs w:val="24"/>
        </w:rPr>
      </w:pPr>
      <w:r>
        <w:rPr>
          <w:rFonts w:ascii="Arial" w:hAnsi="Arial" w:cs="Arial"/>
          <w:sz w:val="20"/>
          <w:szCs w:val="24"/>
        </w:rPr>
        <w:t xml:space="preserve">How a service provider chooses to expose additional destinations empowered by CDS is not mandated.  However, it is reasonable to assume that service providers will take one of </w:t>
      </w:r>
      <w:r w:rsidR="00F825FF">
        <w:rPr>
          <w:rFonts w:ascii="Arial" w:hAnsi="Arial" w:cs="Arial"/>
          <w:sz w:val="20"/>
          <w:szCs w:val="24"/>
        </w:rPr>
        <w:t>three</w:t>
      </w:r>
      <w:r>
        <w:rPr>
          <w:rFonts w:ascii="Arial" w:hAnsi="Arial" w:cs="Arial"/>
          <w:sz w:val="20"/>
          <w:szCs w:val="24"/>
        </w:rPr>
        <w:t xml:space="preserve"> main approaches.  </w:t>
      </w:r>
      <w:r w:rsidR="00032A81">
        <w:rPr>
          <w:rFonts w:ascii="Arial" w:hAnsi="Arial" w:cs="Arial"/>
          <w:sz w:val="20"/>
          <w:szCs w:val="24"/>
        </w:rPr>
        <w:t xml:space="preserve">In the first, </w:t>
      </w:r>
      <w:r>
        <w:rPr>
          <w:rFonts w:ascii="Arial" w:hAnsi="Arial" w:cs="Arial"/>
          <w:sz w:val="20"/>
          <w:szCs w:val="24"/>
        </w:rPr>
        <w:t>providers will add destinations to their list of destinations in batches only when the provider can validate that constraints published by the destination service</w:t>
      </w:r>
      <w:r w:rsidR="00032A81">
        <w:rPr>
          <w:rFonts w:ascii="Arial" w:hAnsi="Arial" w:cs="Arial"/>
          <w:sz w:val="20"/>
          <w:szCs w:val="24"/>
        </w:rPr>
        <w:t xml:space="preserve"> are aligned with their service</w:t>
      </w:r>
      <w:r>
        <w:rPr>
          <w:rFonts w:ascii="Arial" w:hAnsi="Arial" w:cs="Arial"/>
          <w:sz w:val="20"/>
          <w:szCs w:val="24"/>
        </w:rPr>
        <w:t xml:space="preserve"> SLAs.   </w:t>
      </w:r>
      <w:r w:rsidR="00032A81">
        <w:rPr>
          <w:rFonts w:ascii="Arial" w:hAnsi="Arial" w:cs="Arial"/>
          <w:sz w:val="20"/>
          <w:szCs w:val="24"/>
        </w:rPr>
        <w:t xml:space="preserve">Most often, this will be based on price, but could also be dependent upon service parameters.  An example might be that the recipient is interacting with a service and wishes to have that service deliver a paper transcript to an employer such as Google.  While the service </w:t>
      </w:r>
      <w:r w:rsidR="00F825FF">
        <w:rPr>
          <w:rFonts w:ascii="Arial" w:hAnsi="Arial" w:cs="Arial"/>
          <w:sz w:val="20"/>
          <w:szCs w:val="24"/>
        </w:rPr>
        <w:t xml:space="preserve">provider </w:t>
      </w:r>
      <w:r w:rsidR="00032A81">
        <w:rPr>
          <w:rFonts w:ascii="Arial" w:hAnsi="Arial" w:cs="Arial"/>
          <w:sz w:val="20"/>
          <w:szCs w:val="24"/>
        </w:rPr>
        <w:t>does not support the printing and mailing of a paper transcript,</w:t>
      </w:r>
      <w:r w:rsidR="00F825FF">
        <w:rPr>
          <w:rFonts w:ascii="Arial" w:hAnsi="Arial" w:cs="Arial"/>
          <w:sz w:val="20"/>
          <w:szCs w:val="24"/>
        </w:rPr>
        <w:t xml:space="preserve"> a third-party service may do so and this would allow the service provider to expand their services.  Equally, the price of such delivery will bear on whether the service provider exposes that recipient to an end user (actor).</w:t>
      </w:r>
    </w:p>
    <w:p w14:paraId="76F5A05C" w14:textId="77777777" w:rsidR="00F825FF" w:rsidRDefault="00F825FF" w:rsidP="005B7C37">
      <w:pPr>
        <w:rPr>
          <w:rFonts w:ascii="Arial" w:hAnsi="Arial" w:cs="Arial"/>
          <w:sz w:val="20"/>
          <w:szCs w:val="24"/>
        </w:rPr>
      </w:pPr>
    </w:p>
    <w:p w14:paraId="4815E654" w14:textId="77777777" w:rsidR="00F825FF" w:rsidRDefault="00F825FF" w:rsidP="005B7C37">
      <w:pPr>
        <w:rPr>
          <w:rFonts w:ascii="Arial" w:hAnsi="Arial" w:cs="Arial"/>
          <w:sz w:val="20"/>
          <w:szCs w:val="24"/>
        </w:rPr>
      </w:pPr>
      <w:r>
        <w:rPr>
          <w:rFonts w:ascii="Arial" w:hAnsi="Arial" w:cs="Arial"/>
          <w:sz w:val="20"/>
          <w:szCs w:val="24"/>
        </w:rPr>
        <w:t>The second approach would be that a service provider might only choose to support destinations provided by a service provider they have a contracted business relationship with.  The fact that the CDS Directory Service publishes information that comprises an SLA does not in fact commit the listing organization to living up to that SLA.  Instead, by contracting with another organization, the sending service provider is assured of being able to comply with their SLA to the end user (actor).  In point of fact, the CDS Directory Service information would be somewhat redundant except for providing a web service end point for the sending service.</w:t>
      </w:r>
    </w:p>
    <w:p w14:paraId="0B31F691" w14:textId="77777777" w:rsidR="00F825FF" w:rsidRDefault="00F825FF" w:rsidP="005B7C37">
      <w:pPr>
        <w:rPr>
          <w:rFonts w:ascii="Arial" w:hAnsi="Arial" w:cs="Arial"/>
          <w:sz w:val="20"/>
          <w:szCs w:val="24"/>
        </w:rPr>
      </w:pPr>
    </w:p>
    <w:p w14:paraId="16CCC82F" w14:textId="77777777" w:rsidR="00F825FF" w:rsidRDefault="00F825FF" w:rsidP="005B7C37">
      <w:pPr>
        <w:rPr>
          <w:rFonts w:ascii="Arial" w:hAnsi="Arial" w:cs="Arial"/>
          <w:sz w:val="20"/>
          <w:szCs w:val="24"/>
        </w:rPr>
      </w:pPr>
      <w:r>
        <w:rPr>
          <w:rFonts w:ascii="Arial" w:hAnsi="Arial" w:cs="Arial"/>
          <w:sz w:val="20"/>
          <w:szCs w:val="24"/>
        </w:rPr>
        <w:t xml:space="preserve">The third approach would be one where a service provider or application provider would extend the design of their system to look up recipients in the CDS Directory whenever they have a request to send to a destination.  Upon finding the destination, the application will parse the paths to that destination to determine the path that is most advantageous to the end user’s request.  Then, the service will contact the recipient service via CDS to deliver the transcript.  The application may choose to present several prices for the delivery if there are multiple paths.  </w:t>
      </w:r>
    </w:p>
    <w:p w14:paraId="49286CB2" w14:textId="77777777" w:rsidR="00DE67BA" w:rsidRDefault="00DE67BA" w:rsidP="005B7C37">
      <w:pPr>
        <w:rPr>
          <w:rFonts w:ascii="Arial" w:hAnsi="Arial" w:cs="Arial"/>
          <w:sz w:val="20"/>
          <w:szCs w:val="24"/>
        </w:rPr>
      </w:pPr>
    </w:p>
    <w:p w14:paraId="1047D5CF" w14:textId="34083ABD" w:rsidR="006409F1" w:rsidRDefault="006409F1" w:rsidP="005B7C37">
      <w:pPr>
        <w:rPr>
          <w:rFonts w:ascii="Arial" w:hAnsi="Arial" w:cs="Arial"/>
          <w:sz w:val="20"/>
          <w:szCs w:val="24"/>
        </w:rPr>
      </w:pPr>
      <w:r>
        <w:rPr>
          <w:rFonts w:ascii="Arial" w:hAnsi="Arial" w:cs="Arial"/>
          <w:sz w:val="20"/>
          <w:szCs w:val="24"/>
        </w:rPr>
        <w:t xml:space="preserve">The main point of describing these expected paths is that the existence of the CDS Directory Service coupled with an organization’s support for CDS does not require that all destinations available in the Directory will be supported by any member organization.  Nor, does supporting CDS require that the only way a member organization can deliver a transcript is via another CDS member.  Service providers are free to offer </w:t>
      </w:r>
      <w:r>
        <w:rPr>
          <w:rFonts w:ascii="Arial" w:hAnsi="Arial" w:cs="Arial"/>
          <w:sz w:val="20"/>
          <w:szCs w:val="24"/>
        </w:rPr>
        <w:lastRenderedPageBreak/>
        <w:t>alternative ways to deliver a transcript such as email or “Open Destination” models where transcripts are downloaded from secure websites.</w:t>
      </w:r>
    </w:p>
    <w:p w14:paraId="0415CA07" w14:textId="77777777" w:rsidR="006409F1" w:rsidRDefault="006409F1" w:rsidP="005B7C37">
      <w:pPr>
        <w:rPr>
          <w:rFonts w:ascii="Arial" w:hAnsi="Arial" w:cs="Arial"/>
          <w:sz w:val="20"/>
          <w:szCs w:val="24"/>
        </w:rPr>
      </w:pPr>
    </w:p>
    <w:p w14:paraId="2EDEB64B" w14:textId="6A9D1E2F" w:rsidR="00DE67BA" w:rsidRPr="00CB3F3E" w:rsidRDefault="006409F1" w:rsidP="005B7C37">
      <w:pPr>
        <w:rPr>
          <w:rFonts w:ascii="Arial" w:hAnsi="Arial" w:cs="Arial"/>
          <w:sz w:val="20"/>
          <w:szCs w:val="24"/>
        </w:rPr>
      </w:pPr>
      <w:r>
        <w:rPr>
          <w:rFonts w:ascii="Arial" w:hAnsi="Arial" w:cs="Arial"/>
          <w:sz w:val="20"/>
          <w:szCs w:val="24"/>
        </w:rPr>
        <w:t>Additionally</w:t>
      </w:r>
      <w:r w:rsidR="00DE67BA">
        <w:rPr>
          <w:rFonts w:ascii="Arial" w:hAnsi="Arial" w:cs="Arial"/>
          <w:sz w:val="20"/>
          <w:szCs w:val="24"/>
        </w:rPr>
        <w:t xml:space="preserve">, it is not anticipated that individuals will be listed </w:t>
      </w:r>
      <w:r w:rsidR="004211F7">
        <w:rPr>
          <w:rFonts w:ascii="Arial" w:hAnsi="Arial" w:cs="Arial"/>
          <w:sz w:val="20"/>
          <w:szCs w:val="24"/>
        </w:rPr>
        <w:t xml:space="preserve">as destinations in the </w:t>
      </w:r>
      <w:r w:rsidR="00DE67BA">
        <w:rPr>
          <w:rFonts w:ascii="Arial" w:hAnsi="Arial" w:cs="Arial"/>
          <w:sz w:val="20"/>
          <w:szCs w:val="24"/>
        </w:rPr>
        <w:t>Directory.  That is, sending a transcript to an individual vs. an organization will not be supported unless the individual is a part of the recipient organization.</w:t>
      </w:r>
    </w:p>
    <w:p w14:paraId="3104159E" w14:textId="77777777" w:rsidR="001C49E6" w:rsidRPr="00CB3F3E" w:rsidRDefault="00C72591" w:rsidP="00E83BD3">
      <w:pPr>
        <w:tabs>
          <w:tab w:val="left" w:pos="2141"/>
        </w:tabs>
        <w:rPr>
          <w:rFonts w:ascii="Arial" w:hAnsi="Arial" w:cs="Arial"/>
          <w:sz w:val="20"/>
          <w:szCs w:val="24"/>
        </w:rPr>
      </w:pPr>
      <w:r>
        <w:rPr>
          <w:rFonts w:ascii="Arial" w:hAnsi="Arial" w:cs="Arial"/>
          <w:sz w:val="20"/>
          <w:szCs w:val="24"/>
        </w:rPr>
        <w:tab/>
      </w:r>
    </w:p>
    <w:p w14:paraId="04BE14FC" w14:textId="77777777" w:rsidR="00F07DBB" w:rsidRPr="00207B87" w:rsidRDefault="00C72591" w:rsidP="00E83BD3">
      <w:pPr>
        <w:pStyle w:val="Heading2"/>
        <w:ind w:left="720"/>
        <w:rPr>
          <w:rFonts w:ascii="Arial" w:hAnsi="Arial" w:cs="Arial"/>
          <w:color w:val="auto"/>
          <w:szCs w:val="24"/>
        </w:rPr>
      </w:pPr>
      <w:bookmarkStart w:id="7" w:name="_Toc365021475"/>
      <w:r w:rsidRPr="00207B87">
        <w:rPr>
          <w:rFonts w:ascii="Arial" w:hAnsi="Arial" w:cs="Arial"/>
          <w:color w:val="auto"/>
        </w:rPr>
        <w:t>Organization</w:t>
      </w:r>
      <w:r w:rsidR="001C49E6" w:rsidRPr="00207B87">
        <w:rPr>
          <w:rFonts w:ascii="Arial" w:hAnsi="Arial" w:cs="Arial"/>
          <w:color w:val="auto"/>
          <w:szCs w:val="24"/>
        </w:rPr>
        <w:t xml:space="preserve"> Directory:</w:t>
      </w:r>
      <w:bookmarkEnd w:id="7"/>
    </w:p>
    <w:p w14:paraId="0B37BF13" w14:textId="77777777" w:rsidR="00F07DBB" w:rsidRPr="00CB3F3E" w:rsidRDefault="00F07DBB" w:rsidP="00BB6185">
      <w:pPr>
        <w:rPr>
          <w:rFonts w:ascii="Arial" w:hAnsi="Arial" w:cs="Arial"/>
          <w:sz w:val="20"/>
          <w:szCs w:val="24"/>
        </w:rPr>
      </w:pPr>
      <w:r w:rsidRPr="00CB3F3E">
        <w:rPr>
          <w:rFonts w:ascii="Arial" w:hAnsi="Arial" w:cs="Arial"/>
          <w:sz w:val="20"/>
          <w:szCs w:val="24"/>
        </w:rPr>
        <w:t xml:space="preserve">Data are captured and maintained in the </w:t>
      </w:r>
      <w:r w:rsidR="00C72591">
        <w:rPr>
          <w:rFonts w:ascii="Arial" w:hAnsi="Arial" w:cs="Arial"/>
          <w:sz w:val="20"/>
          <w:szCs w:val="24"/>
        </w:rPr>
        <w:t>Organization</w:t>
      </w:r>
      <w:r w:rsidRPr="00CB3F3E">
        <w:rPr>
          <w:rFonts w:ascii="Arial" w:hAnsi="Arial" w:cs="Arial"/>
          <w:sz w:val="20"/>
          <w:szCs w:val="24"/>
        </w:rPr>
        <w:t xml:space="preserve"> Directory for those </w:t>
      </w:r>
      <w:r w:rsidR="006F7034">
        <w:rPr>
          <w:rFonts w:ascii="Arial" w:hAnsi="Arial" w:cs="Arial"/>
          <w:sz w:val="20"/>
          <w:szCs w:val="24"/>
        </w:rPr>
        <w:t>organizations</w:t>
      </w:r>
      <w:r w:rsidRPr="00CB3F3E">
        <w:rPr>
          <w:rFonts w:ascii="Arial" w:hAnsi="Arial" w:cs="Arial"/>
          <w:sz w:val="20"/>
          <w:szCs w:val="24"/>
        </w:rPr>
        <w:t xml:space="preserve"> interested in participating in the exchange of payloads (transcripts or other data) from one </w:t>
      </w:r>
      <w:r w:rsidR="00C72591">
        <w:rPr>
          <w:rFonts w:ascii="Arial" w:hAnsi="Arial" w:cs="Arial"/>
          <w:sz w:val="20"/>
          <w:szCs w:val="24"/>
        </w:rPr>
        <w:t>organization</w:t>
      </w:r>
      <w:r w:rsidRPr="00CB3F3E">
        <w:rPr>
          <w:rFonts w:ascii="Arial" w:hAnsi="Arial" w:cs="Arial"/>
          <w:sz w:val="20"/>
          <w:szCs w:val="24"/>
        </w:rPr>
        <w:t xml:space="preserve"> to another.   </w:t>
      </w:r>
    </w:p>
    <w:p w14:paraId="74A9DFDD" w14:textId="77777777" w:rsidR="008B5182" w:rsidRPr="00640E3D" w:rsidRDefault="008B5182" w:rsidP="00640E3D">
      <w:pPr>
        <w:ind w:left="1440"/>
        <w:rPr>
          <w:rFonts w:ascii="Arial" w:hAnsi="Arial" w:cs="Arial"/>
          <w:sz w:val="20"/>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56"/>
        <w:gridCol w:w="4814"/>
        <w:gridCol w:w="1028"/>
      </w:tblGrid>
      <w:tr w:rsidR="00640E3D" w:rsidRPr="002471BF" w14:paraId="05390867" w14:textId="77777777" w:rsidTr="005030AA">
        <w:tc>
          <w:tcPr>
            <w:tcW w:w="3356" w:type="dxa"/>
            <w:shd w:val="clear" w:color="auto" w:fill="92CDDC" w:themeFill="accent5" w:themeFillTint="99"/>
            <w:vAlign w:val="bottom"/>
          </w:tcPr>
          <w:p w14:paraId="33FE28AF"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Field Name</w:t>
            </w:r>
          </w:p>
        </w:tc>
        <w:tc>
          <w:tcPr>
            <w:tcW w:w="4814" w:type="dxa"/>
            <w:shd w:val="clear" w:color="auto" w:fill="92CDDC" w:themeFill="accent5" w:themeFillTint="99"/>
            <w:vAlign w:val="bottom"/>
          </w:tcPr>
          <w:p w14:paraId="386B7DBE"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Description</w:t>
            </w:r>
          </w:p>
        </w:tc>
        <w:tc>
          <w:tcPr>
            <w:tcW w:w="1028" w:type="dxa"/>
            <w:shd w:val="clear" w:color="auto" w:fill="92CDDC" w:themeFill="accent5" w:themeFillTint="99"/>
          </w:tcPr>
          <w:p w14:paraId="0EC3B665"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Required</w:t>
            </w:r>
          </w:p>
        </w:tc>
      </w:tr>
      <w:tr w:rsidR="00640E3D" w:rsidRPr="002471BF" w14:paraId="6E96F84D" w14:textId="77777777" w:rsidTr="005030AA">
        <w:tc>
          <w:tcPr>
            <w:tcW w:w="3356" w:type="dxa"/>
            <w:vAlign w:val="bottom"/>
          </w:tcPr>
          <w:p w14:paraId="7804045F" w14:textId="77777777" w:rsidR="00640E3D" w:rsidRPr="002471BF" w:rsidRDefault="0067622F" w:rsidP="005030AA">
            <w:pPr>
              <w:rPr>
                <w:rFonts w:ascii="Arial" w:hAnsi="Arial" w:cs="Arial"/>
                <w:sz w:val="16"/>
                <w:szCs w:val="16"/>
              </w:rPr>
            </w:pPr>
            <w:r>
              <w:rPr>
                <w:rFonts w:ascii="Arial" w:hAnsi="Arial" w:cs="Arial"/>
                <w:sz w:val="16"/>
                <w:szCs w:val="16"/>
              </w:rPr>
              <w:t>Organization</w:t>
            </w:r>
            <w:r w:rsidR="00640E3D" w:rsidRPr="002471BF">
              <w:rPr>
                <w:rStyle w:val="st"/>
                <w:rFonts w:ascii="Arial" w:hAnsi="Arial" w:cs="Arial"/>
                <w:sz w:val="16"/>
                <w:szCs w:val="16"/>
              </w:rPr>
              <w:t xml:space="preserve"> </w:t>
            </w:r>
            <w:r w:rsidR="004B3135">
              <w:rPr>
                <w:rStyle w:val="st"/>
                <w:rFonts w:ascii="Arial" w:hAnsi="Arial" w:cs="Arial"/>
                <w:sz w:val="16"/>
                <w:szCs w:val="16"/>
              </w:rPr>
              <w:t>Name</w:t>
            </w:r>
          </w:p>
        </w:tc>
        <w:tc>
          <w:tcPr>
            <w:tcW w:w="4814" w:type="dxa"/>
            <w:vAlign w:val="bottom"/>
          </w:tcPr>
          <w:p w14:paraId="4D28B01D" w14:textId="77777777" w:rsidR="00640E3D" w:rsidRPr="002471BF" w:rsidRDefault="0067622F" w:rsidP="005030AA">
            <w:pPr>
              <w:rPr>
                <w:rFonts w:ascii="Arial" w:hAnsi="Arial" w:cs="Arial"/>
                <w:sz w:val="16"/>
                <w:szCs w:val="16"/>
              </w:rPr>
            </w:pPr>
            <w:r>
              <w:rPr>
                <w:rFonts w:ascii="Arial" w:hAnsi="Arial" w:cs="Arial"/>
                <w:sz w:val="16"/>
                <w:szCs w:val="16"/>
              </w:rPr>
              <w:t xml:space="preserve">See </w:t>
            </w:r>
            <w:r w:rsidR="005030AA">
              <w:rPr>
                <w:rFonts w:ascii="Arial" w:hAnsi="Arial" w:cs="Arial"/>
                <w:sz w:val="16"/>
                <w:szCs w:val="16"/>
              </w:rPr>
              <w:t xml:space="preserve">Organization ID </w:t>
            </w:r>
            <w:r>
              <w:rPr>
                <w:rFonts w:ascii="Arial" w:hAnsi="Arial" w:cs="Arial"/>
                <w:sz w:val="16"/>
                <w:szCs w:val="16"/>
              </w:rPr>
              <w:t>table below</w:t>
            </w:r>
          </w:p>
        </w:tc>
        <w:tc>
          <w:tcPr>
            <w:tcW w:w="1028" w:type="dxa"/>
            <w:vAlign w:val="bottom"/>
          </w:tcPr>
          <w:p w14:paraId="2CF92F43"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Y</w:t>
            </w:r>
          </w:p>
        </w:tc>
      </w:tr>
      <w:tr w:rsidR="0067622F" w:rsidRPr="002471BF" w14:paraId="457AA5AE" w14:textId="77777777" w:rsidTr="005030AA">
        <w:tc>
          <w:tcPr>
            <w:tcW w:w="3356" w:type="dxa"/>
            <w:vAlign w:val="bottom"/>
          </w:tcPr>
          <w:p w14:paraId="30C08F72" w14:textId="77777777" w:rsidR="0067622F" w:rsidRPr="00003FAE" w:rsidRDefault="005030AA" w:rsidP="005030AA">
            <w:pPr>
              <w:rPr>
                <w:rFonts w:ascii="Arial" w:hAnsi="Arial" w:cs="Arial"/>
                <w:sz w:val="16"/>
                <w:szCs w:val="16"/>
              </w:rPr>
            </w:pPr>
            <w:r w:rsidRPr="00003FAE">
              <w:rPr>
                <w:rFonts w:ascii="Arial" w:hAnsi="Arial" w:cs="Arial"/>
                <w:sz w:val="16"/>
                <w:szCs w:val="16"/>
              </w:rPr>
              <w:t xml:space="preserve">Organization </w:t>
            </w:r>
            <w:r w:rsidR="0067622F" w:rsidRPr="00003FAE">
              <w:rPr>
                <w:rFonts w:ascii="Arial" w:hAnsi="Arial" w:cs="Arial"/>
                <w:sz w:val="16"/>
                <w:szCs w:val="16"/>
              </w:rPr>
              <w:t xml:space="preserve">ID </w:t>
            </w:r>
          </w:p>
        </w:tc>
        <w:tc>
          <w:tcPr>
            <w:tcW w:w="4814" w:type="dxa"/>
            <w:vAlign w:val="bottom"/>
          </w:tcPr>
          <w:p w14:paraId="664BCA6D" w14:textId="77777777" w:rsidR="0067622F" w:rsidRPr="00003FAE" w:rsidRDefault="0067622F" w:rsidP="00C72591">
            <w:pPr>
              <w:rPr>
                <w:rFonts w:ascii="Arial" w:hAnsi="Arial" w:cs="Arial"/>
                <w:sz w:val="16"/>
                <w:szCs w:val="16"/>
              </w:rPr>
            </w:pPr>
            <w:r w:rsidRPr="00003FAE">
              <w:rPr>
                <w:rFonts w:ascii="Arial" w:hAnsi="Arial" w:cs="Arial"/>
                <w:sz w:val="16"/>
                <w:szCs w:val="16"/>
              </w:rPr>
              <w:t xml:space="preserve">Unique Identifier </w:t>
            </w:r>
            <w:r w:rsidR="005030AA" w:rsidRPr="00003FAE">
              <w:rPr>
                <w:rFonts w:ascii="Arial" w:hAnsi="Arial" w:cs="Arial"/>
                <w:sz w:val="16"/>
                <w:szCs w:val="16"/>
              </w:rPr>
              <w:t xml:space="preserve">to be concatenated with the </w:t>
            </w:r>
            <w:r w:rsidR="00C72591">
              <w:rPr>
                <w:rFonts w:ascii="Arial" w:hAnsi="Arial" w:cs="Arial"/>
                <w:sz w:val="16"/>
                <w:szCs w:val="16"/>
              </w:rPr>
              <w:t>Organization</w:t>
            </w:r>
            <w:r w:rsidR="005030AA" w:rsidRPr="00003FAE">
              <w:rPr>
                <w:rFonts w:ascii="Arial" w:hAnsi="Arial" w:cs="Arial"/>
                <w:sz w:val="16"/>
                <w:szCs w:val="16"/>
              </w:rPr>
              <w:t xml:space="preserve"> Id Organization to form a global unique ID </w:t>
            </w:r>
          </w:p>
        </w:tc>
        <w:tc>
          <w:tcPr>
            <w:tcW w:w="1028" w:type="dxa"/>
            <w:vAlign w:val="bottom"/>
          </w:tcPr>
          <w:p w14:paraId="04A1926A" w14:textId="77777777" w:rsidR="0067622F" w:rsidRPr="00003FAE" w:rsidRDefault="005030AA" w:rsidP="005030AA">
            <w:pPr>
              <w:jc w:val="center"/>
              <w:rPr>
                <w:rFonts w:ascii="Arial" w:hAnsi="Arial" w:cs="Arial"/>
                <w:sz w:val="16"/>
                <w:szCs w:val="16"/>
              </w:rPr>
            </w:pPr>
            <w:r w:rsidRPr="00003FAE">
              <w:rPr>
                <w:rFonts w:ascii="Arial" w:hAnsi="Arial" w:cs="Arial"/>
                <w:sz w:val="16"/>
                <w:szCs w:val="16"/>
              </w:rPr>
              <w:t>Y</w:t>
            </w:r>
          </w:p>
        </w:tc>
      </w:tr>
      <w:tr w:rsidR="0067622F" w:rsidRPr="002471BF" w14:paraId="450F3F7A" w14:textId="77777777" w:rsidTr="005030AA">
        <w:tc>
          <w:tcPr>
            <w:tcW w:w="3356" w:type="dxa"/>
            <w:vAlign w:val="bottom"/>
          </w:tcPr>
          <w:p w14:paraId="0D32CE65" w14:textId="77777777" w:rsidR="0067622F" w:rsidRPr="00003FAE" w:rsidRDefault="00C72591" w:rsidP="005030AA">
            <w:pPr>
              <w:rPr>
                <w:rFonts w:ascii="Arial" w:hAnsi="Arial" w:cs="Arial"/>
                <w:sz w:val="16"/>
                <w:szCs w:val="16"/>
              </w:rPr>
            </w:pPr>
            <w:r w:rsidRPr="00003FAE">
              <w:rPr>
                <w:rFonts w:ascii="Arial" w:hAnsi="Arial" w:cs="Arial"/>
                <w:sz w:val="16"/>
                <w:szCs w:val="16"/>
              </w:rPr>
              <w:t xml:space="preserve">Organization </w:t>
            </w:r>
            <w:r w:rsidR="005030AA" w:rsidRPr="00003FAE">
              <w:rPr>
                <w:rFonts w:ascii="Arial" w:hAnsi="Arial" w:cs="Arial"/>
                <w:sz w:val="16"/>
                <w:szCs w:val="16"/>
              </w:rPr>
              <w:t xml:space="preserve"> </w:t>
            </w:r>
            <w:r w:rsidR="0067622F" w:rsidRPr="00003FAE">
              <w:rPr>
                <w:rFonts w:ascii="Arial" w:hAnsi="Arial" w:cs="Arial"/>
                <w:sz w:val="16"/>
                <w:szCs w:val="16"/>
              </w:rPr>
              <w:t>Sub Code</w:t>
            </w:r>
          </w:p>
        </w:tc>
        <w:tc>
          <w:tcPr>
            <w:tcW w:w="4814" w:type="dxa"/>
            <w:vAlign w:val="bottom"/>
          </w:tcPr>
          <w:p w14:paraId="7124A56C" w14:textId="77777777" w:rsidR="0067622F" w:rsidRPr="00003FAE" w:rsidRDefault="0067622F" w:rsidP="005030AA">
            <w:pPr>
              <w:rPr>
                <w:rFonts w:ascii="Arial" w:hAnsi="Arial" w:cs="Arial"/>
                <w:sz w:val="16"/>
                <w:szCs w:val="16"/>
              </w:rPr>
            </w:pPr>
            <w:r w:rsidRPr="00003FAE">
              <w:rPr>
                <w:rFonts w:ascii="Arial" w:hAnsi="Arial" w:cs="Arial"/>
                <w:sz w:val="16"/>
                <w:szCs w:val="16"/>
              </w:rPr>
              <w:t xml:space="preserve">Further refinement of the delivery location.  Ex, department (Math, Science) </w:t>
            </w:r>
          </w:p>
        </w:tc>
        <w:tc>
          <w:tcPr>
            <w:tcW w:w="1028" w:type="dxa"/>
            <w:vAlign w:val="bottom"/>
          </w:tcPr>
          <w:p w14:paraId="25EB0AEF" w14:textId="77777777" w:rsidR="0067622F" w:rsidRPr="00003FAE" w:rsidRDefault="0067622F" w:rsidP="005030AA">
            <w:pPr>
              <w:jc w:val="center"/>
              <w:rPr>
                <w:rFonts w:ascii="Arial" w:hAnsi="Arial" w:cs="Arial"/>
                <w:sz w:val="16"/>
                <w:szCs w:val="16"/>
              </w:rPr>
            </w:pPr>
            <w:r w:rsidRPr="00003FAE">
              <w:rPr>
                <w:rFonts w:ascii="Arial" w:hAnsi="Arial" w:cs="Arial"/>
                <w:sz w:val="16"/>
                <w:szCs w:val="16"/>
              </w:rPr>
              <w:t>N</w:t>
            </w:r>
          </w:p>
        </w:tc>
      </w:tr>
      <w:tr w:rsidR="0067622F" w:rsidRPr="002471BF" w14:paraId="75591A69" w14:textId="77777777" w:rsidTr="005030AA">
        <w:tc>
          <w:tcPr>
            <w:tcW w:w="3356" w:type="dxa"/>
            <w:vAlign w:val="bottom"/>
          </w:tcPr>
          <w:p w14:paraId="7502FE30" w14:textId="77777777" w:rsidR="0067622F" w:rsidRPr="00003FAE" w:rsidRDefault="0067622F" w:rsidP="005030AA">
            <w:pPr>
              <w:rPr>
                <w:rFonts w:ascii="Arial" w:hAnsi="Arial" w:cs="Arial"/>
                <w:sz w:val="16"/>
                <w:szCs w:val="16"/>
              </w:rPr>
            </w:pPr>
            <w:r w:rsidRPr="00003FAE">
              <w:rPr>
                <w:rFonts w:ascii="Arial" w:hAnsi="Arial" w:cs="Arial"/>
                <w:sz w:val="16"/>
                <w:szCs w:val="16"/>
              </w:rPr>
              <w:t>Description</w:t>
            </w:r>
          </w:p>
        </w:tc>
        <w:tc>
          <w:tcPr>
            <w:tcW w:w="4814" w:type="dxa"/>
            <w:vAlign w:val="bottom"/>
          </w:tcPr>
          <w:p w14:paraId="0EDE7399" w14:textId="77777777" w:rsidR="0067622F" w:rsidRPr="00003FAE" w:rsidRDefault="0067622F" w:rsidP="005030AA">
            <w:pPr>
              <w:rPr>
                <w:rFonts w:ascii="Arial" w:hAnsi="Arial" w:cs="Arial"/>
                <w:sz w:val="16"/>
                <w:szCs w:val="16"/>
              </w:rPr>
            </w:pPr>
          </w:p>
        </w:tc>
        <w:tc>
          <w:tcPr>
            <w:tcW w:w="1028" w:type="dxa"/>
            <w:vAlign w:val="bottom"/>
          </w:tcPr>
          <w:p w14:paraId="07056750" w14:textId="77777777" w:rsidR="0067622F" w:rsidRPr="00003FAE" w:rsidRDefault="0067622F" w:rsidP="005030AA">
            <w:pPr>
              <w:jc w:val="center"/>
              <w:rPr>
                <w:rFonts w:ascii="Arial" w:hAnsi="Arial" w:cs="Arial"/>
                <w:sz w:val="16"/>
                <w:szCs w:val="16"/>
              </w:rPr>
            </w:pPr>
          </w:p>
        </w:tc>
      </w:tr>
      <w:tr w:rsidR="004B3135" w:rsidRPr="002471BF" w14:paraId="7944FB96" w14:textId="77777777" w:rsidTr="005030AA">
        <w:tc>
          <w:tcPr>
            <w:tcW w:w="3356" w:type="dxa"/>
            <w:vAlign w:val="bottom"/>
          </w:tcPr>
          <w:p w14:paraId="765730BE" w14:textId="77777777" w:rsidR="004B3135" w:rsidRPr="00003FAE" w:rsidRDefault="004B3135" w:rsidP="005030AA">
            <w:pPr>
              <w:rPr>
                <w:rFonts w:ascii="Arial" w:hAnsi="Arial" w:cs="Arial"/>
                <w:sz w:val="16"/>
                <w:szCs w:val="16"/>
              </w:rPr>
            </w:pPr>
            <w:r w:rsidRPr="00003FAE">
              <w:rPr>
                <w:rFonts w:ascii="Arial" w:hAnsi="Arial" w:cs="Arial"/>
                <w:sz w:val="16"/>
                <w:szCs w:val="16"/>
              </w:rPr>
              <w:t>Credential</w:t>
            </w:r>
          </w:p>
        </w:tc>
        <w:tc>
          <w:tcPr>
            <w:tcW w:w="4814" w:type="dxa"/>
            <w:vAlign w:val="bottom"/>
          </w:tcPr>
          <w:p w14:paraId="09F5D9F2"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Unique for each sender and receiver </w:t>
            </w:r>
          </w:p>
        </w:tc>
        <w:tc>
          <w:tcPr>
            <w:tcW w:w="1028" w:type="dxa"/>
            <w:vAlign w:val="bottom"/>
          </w:tcPr>
          <w:p w14:paraId="37B6C233"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79B7C32" w14:textId="77777777" w:rsidTr="005030AA">
        <w:tc>
          <w:tcPr>
            <w:tcW w:w="3356" w:type="dxa"/>
            <w:vAlign w:val="bottom"/>
          </w:tcPr>
          <w:p w14:paraId="66749A42" w14:textId="77777777" w:rsidR="004B3135" w:rsidRPr="00003FAE" w:rsidRDefault="004B3135" w:rsidP="005030AA">
            <w:pPr>
              <w:rPr>
                <w:rFonts w:ascii="Arial" w:hAnsi="Arial" w:cs="Arial"/>
                <w:sz w:val="16"/>
                <w:szCs w:val="16"/>
              </w:rPr>
            </w:pPr>
            <w:r w:rsidRPr="00003FAE">
              <w:rPr>
                <w:rFonts w:ascii="Arial" w:hAnsi="Arial" w:cs="Arial"/>
                <w:sz w:val="16"/>
                <w:szCs w:val="16"/>
              </w:rPr>
              <w:t>Contact Type</w:t>
            </w:r>
          </w:p>
        </w:tc>
        <w:tc>
          <w:tcPr>
            <w:tcW w:w="4814" w:type="dxa"/>
            <w:vAlign w:val="bottom"/>
          </w:tcPr>
          <w:p w14:paraId="224EBE0E" w14:textId="77777777" w:rsidR="004B3135" w:rsidRPr="00003FAE" w:rsidRDefault="004B3135" w:rsidP="005030AA">
            <w:pPr>
              <w:rPr>
                <w:rFonts w:ascii="Arial" w:hAnsi="Arial" w:cs="Arial"/>
                <w:sz w:val="16"/>
                <w:szCs w:val="16"/>
              </w:rPr>
            </w:pPr>
            <w:r w:rsidRPr="00003FAE">
              <w:rPr>
                <w:rFonts w:ascii="Arial" w:hAnsi="Arial" w:cs="Arial"/>
                <w:sz w:val="16"/>
                <w:szCs w:val="16"/>
              </w:rPr>
              <w:t>Admin, Technical, Billing, etc…</w:t>
            </w:r>
          </w:p>
        </w:tc>
        <w:tc>
          <w:tcPr>
            <w:tcW w:w="1028" w:type="dxa"/>
            <w:vAlign w:val="bottom"/>
          </w:tcPr>
          <w:p w14:paraId="41DDDE07"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0DE474CA" w14:textId="77777777" w:rsidTr="005030AA">
        <w:tc>
          <w:tcPr>
            <w:tcW w:w="3356" w:type="dxa"/>
            <w:vAlign w:val="bottom"/>
          </w:tcPr>
          <w:p w14:paraId="22F87936" w14:textId="77777777" w:rsidR="004B3135" w:rsidRPr="00003FAE" w:rsidRDefault="004B3135" w:rsidP="005030AA">
            <w:pPr>
              <w:rPr>
                <w:rFonts w:ascii="Arial" w:hAnsi="Arial" w:cs="Arial"/>
                <w:sz w:val="16"/>
                <w:szCs w:val="16"/>
              </w:rPr>
            </w:pPr>
            <w:r w:rsidRPr="00003FAE">
              <w:rPr>
                <w:rFonts w:ascii="Arial" w:hAnsi="Arial" w:cs="Arial"/>
                <w:sz w:val="16"/>
                <w:szCs w:val="16"/>
              </w:rPr>
              <w:t>Address</w:t>
            </w:r>
          </w:p>
        </w:tc>
        <w:tc>
          <w:tcPr>
            <w:tcW w:w="4814" w:type="dxa"/>
            <w:vAlign w:val="bottom"/>
          </w:tcPr>
          <w:p w14:paraId="314EC796" w14:textId="77777777" w:rsidR="004B3135" w:rsidRPr="00003FAE" w:rsidRDefault="004B3135" w:rsidP="005030AA">
            <w:pPr>
              <w:rPr>
                <w:rFonts w:ascii="Arial" w:hAnsi="Arial" w:cs="Arial"/>
                <w:sz w:val="16"/>
                <w:szCs w:val="16"/>
              </w:rPr>
            </w:pPr>
            <w:r w:rsidRPr="00003FAE">
              <w:rPr>
                <w:rFonts w:ascii="Arial" w:hAnsi="Arial" w:cs="Arial"/>
                <w:sz w:val="16"/>
                <w:szCs w:val="16"/>
              </w:rPr>
              <w:t>M</w:t>
            </w:r>
            <w:r w:rsidR="00C72591">
              <w:rPr>
                <w:rFonts w:ascii="Arial" w:hAnsi="Arial" w:cs="Arial"/>
                <w:sz w:val="16"/>
                <w:szCs w:val="16"/>
              </w:rPr>
              <w:t>ailing/Billing Address of organization</w:t>
            </w:r>
          </w:p>
        </w:tc>
        <w:tc>
          <w:tcPr>
            <w:tcW w:w="1028" w:type="dxa"/>
            <w:vAlign w:val="bottom"/>
          </w:tcPr>
          <w:p w14:paraId="364B9D75"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92A5A2F" w14:textId="77777777" w:rsidTr="005030AA">
        <w:tc>
          <w:tcPr>
            <w:tcW w:w="3356" w:type="dxa"/>
            <w:vAlign w:val="bottom"/>
          </w:tcPr>
          <w:p w14:paraId="10611059" w14:textId="77777777" w:rsidR="004B3135" w:rsidRPr="00003FAE" w:rsidRDefault="004B3135" w:rsidP="005030AA">
            <w:pPr>
              <w:rPr>
                <w:rFonts w:ascii="Arial" w:hAnsi="Arial" w:cs="Arial"/>
                <w:sz w:val="16"/>
                <w:szCs w:val="16"/>
              </w:rPr>
            </w:pPr>
            <w:r w:rsidRPr="00003FAE">
              <w:rPr>
                <w:rFonts w:ascii="Arial" w:hAnsi="Arial" w:cs="Arial"/>
                <w:sz w:val="16"/>
                <w:szCs w:val="16"/>
              </w:rPr>
              <w:t>Email</w:t>
            </w:r>
          </w:p>
        </w:tc>
        <w:tc>
          <w:tcPr>
            <w:tcW w:w="4814" w:type="dxa"/>
            <w:vAlign w:val="bottom"/>
          </w:tcPr>
          <w:p w14:paraId="76BCEB30"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Email address of </w:t>
            </w:r>
            <w:r w:rsidR="00C72591">
              <w:rPr>
                <w:rFonts w:ascii="Arial" w:hAnsi="Arial" w:cs="Arial"/>
                <w:sz w:val="16"/>
                <w:szCs w:val="16"/>
              </w:rPr>
              <w:t>organization</w:t>
            </w:r>
          </w:p>
        </w:tc>
        <w:tc>
          <w:tcPr>
            <w:tcW w:w="1028" w:type="dxa"/>
            <w:vAlign w:val="bottom"/>
          </w:tcPr>
          <w:p w14:paraId="48978DDE"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466423F7" w14:textId="77777777" w:rsidTr="005030AA">
        <w:tc>
          <w:tcPr>
            <w:tcW w:w="3356" w:type="dxa"/>
            <w:vAlign w:val="bottom"/>
          </w:tcPr>
          <w:p w14:paraId="68D2A36D" w14:textId="77777777" w:rsidR="004B3135" w:rsidRPr="00003FAE" w:rsidRDefault="004B3135" w:rsidP="005030AA">
            <w:pPr>
              <w:rPr>
                <w:rFonts w:ascii="Arial" w:hAnsi="Arial" w:cs="Arial"/>
                <w:sz w:val="16"/>
                <w:szCs w:val="16"/>
              </w:rPr>
            </w:pPr>
            <w:r w:rsidRPr="00003FAE">
              <w:rPr>
                <w:rFonts w:ascii="Arial" w:hAnsi="Arial" w:cs="Arial"/>
                <w:sz w:val="16"/>
                <w:szCs w:val="16"/>
              </w:rPr>
              <w:t>Phone</w:t>
            </w:r>
          </w:p>
        </w:tc>
        <w:tc>
          <w:tcPr>
            <w:tcW w:w="4814" w:type="dxa"/>
            <w:vAlign w:val="bottom"/>
          </w:tcPr>
          <w:p w14:paraId="73D46B3B"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Phone Number of </w:t>
            </w:r>
            <w:r w:rsidR="00C72591">
              <w:rPr>
                <w:rFonts w:ascii="Arial" w:hAnsi="Arial" w:cs="Arial"/>
                <w:sz w:val="16"/>
                <w:szCs w:val="16"/>
              </w:rPr>
              <w:t>organization</w:t>
            </w:r>
            <w:r w:rsidR="00C72591" w:rsidRPr="00003FAE">
              <w:rPr>
                <w:rFonts w:ascii="Arial" w:hAnsi="Arial" w:cs="Arial"/>
                <w:sz w:val="16"/>
                <w:szCs w:val="16"/>
              </w:rPr>
              <w:t xml:space="preserve"> </w:t>
            </w:r>
            <w:r w:rsidRPr="00003FAE">
              <w:rPr>
                <w:rFonts w:ascii="Arial" w:hAnsi="Arial" w:cs="Arial"/>
                <w:sz w:val="16"/>
                <w:szCs w:val="16"/>
              </w:rPr>
              <w:t xml:space="preserve"> </w:t>
            </w:r>
          </w:p>
        </w:tc>
        <w:tc>
          <w:tcPr>
            <w:tcW w:w="1028" w:type="dxa"/>
            <w:vAlign w:val="bottom"/>
          </w:tcPr>
          <w:p w14:paraId="3722A015"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596DC1CE" w14:textId="77777777" w:rsidTr="005030AA">
        <w:tc>
          <w:tcPr>
            <w:tcW w:w="3356" w:type="dxa"/>
            <w:vAlign w:val="bottom"/>
          </w:tcPr>
          <w:p w14:paraId="0AC48882" w14:textId="77777777" w:rsidR="004B3135" w:rsidRPr="00003FAE" w:rsidRDefault="004B3135" w:rsidP="005030AA">
            <w:pPr>
              <w:rPr>
                <w:rFonts w:ascii="Arial" w:hAnsi="Arial" w:cs="Arial"/>
                <w:sz w:val="16"/>
                <w:szCs w:val="16"/>
              </w:rPr>
            </w:pPr>
            <w:r w:rsidRPr="00003FAE">
              <w:rPr>
                <w:rFonts w:ascii="Arial" w:hAnsi="Arial" w:cs="Arial"/>
                <w:sz w:val="16"/>
                <w:szCs w:val="16"/>
              </w:rPr>
              <w:t>URL</w:t>
            </w:r>
          </w:p>
        </w:tc>
        <w:tc>
          <w:tcPr>
            <w:tcW w:w="4814" w:type="dxa"/>
            <w:vAlign w:val="bottom"/>
          </w:tcPr>
          <w:p w14:paraId="30B5AB89"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Web Site address of </w:t>
            </w:r>
            <w:r w:rsidR="00C72591">
              <w:rPr>
                <w:rFonts w:ascii="Arial" w:hAnsi="Arial" w:cs="Arial"/>
                <w:sz w:val="16"/>
                <w:szCs w:val="16"/>
              </w:rPr>
              <w:t>organization</w:t>
            </w:r>
          </w:p>
        </w:tc>
        <w:tc>
          <w:tcPr>
            <w:tcW w:w="1028" w:type="dxa"/>
            <w:vAlign w:val="bottom"/>
          </w:tcPr>
          <w:p w14:paraId="4482651C"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5C0DAAC3" w14:textId="77777777" w:rsidTr="005030AA">
        <w:tc>
          <w:tcPr>
            <w:tcW w:w="3356" w:type="dxa"/>
            <w:vAlign w:val="bottom"/>
          </w:tcPr>
          <w:p w14:paraId="62B0E57C" w14:textId="77777777" w:rsidR="004B3135" w:rsidRPr="00003FAE" w:rsidRDefault="004B3135" w:rsidP="005030AA">
            <w:pPr>
              <w:rPr>
                <w:rFonts w:ascii="Arial" w:hAnsi="Arial" w:cs="Arial"/>
                <w:sz w:val="16"/>
                <w:szCs w:val="16"/>
              </w:rPr>
            </w:pPr>
            <w:r w:rsidRPr="00003FAE">
              <w:rPr>
                <w:rFonts w:ascii="Arial" w:hAnsi="Arial" w:cs="Arial"/>
                <w:sz w:val="16"/>
                <w:szCs w:val="16"/>
              </w:rPr>
              <w:t>EIN – Employer Identification Number</w:t>
            </w:r>
          </w:p>
        </w:tc>
        <w:tc>
          <w:tcPr>
            <w:tcW w:w="4814" w:type="dxa"/>
            <w:vAlign w:val="bottom"/>
          </w:tcPr>
          <w:p w14:paraId="3760A43C" w14:textId="77777777" w:rsidR="004B3135" w:rsidRPr="00003FAE" w:rsidRDefault="004B3135" w:rsidP="005030AA">
            <w:pPr>
              <w:rPr>
                <w:rFonts w:ascii="Arial" w:hAnsi="Arial" w:cs="Arial"/>
                <w:sz w:val="16"/>
                <w:szCs w:val="16"/>
              </w:rPr>
            </w:pPr>
            <w:r w:rsidRPr="00003FAE">
              <w:rPr>
                <w:rFonts w:ascii="Arial" w:hAnsi="Arial" w:cs="Arial"/>
                <w:sz w:val="16"/>
                <w:szCs w:val="16"/>
              </w:rPr>
              <w:t>Employer Identification Number (EIN) is also known as a Federal Tax Identification Number, and is used to identify a business entity</w:t>
            </w:r>
          </w:p>
        </w:tc>
        <w:tc>
          <w:tcPr>
            <w:tcW w:w="1028" w:type="dxa"/>
            <w:vAlign w:val="bottom"/>
          </w:tcPr>
          <w:p w14:paraId="118951A4"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6DCD9E5F" w14:textId="77777777" w:rsidTr="005030AA">
        <w:tc>
          <w:tcPr>
            <w:tcW w:w="3356" w:type="dxa"/>
            <w:vAlign w:val="bottom"/>
          </w:tcPr>
          <w:p w14:paraId="135CDECC" w14:textId="77777777" w:rsidR="004B3135" w:rsidRPr="00003FAE" w:rsidRDefault="004B3135" w:rsidP="005030AA">
            <w:pPr>
              <w:rPr>
                <w:rFonts w:ascii="Arial" w:hAnsi="Arial" w:cs="Arial"/>
                <w:sz w:val="16"/>
                <w:szCs w:val="16"/>
              </w:rPr>
            </w:pPr>
            <w:r w:rsidRPr="00003FAE">
              <w:rPr>
                <w:rFonts w:ascii="Arial" w:hAnsi="Arial" w:cs="Arial"/>
                <w:sz w:val="16"/>
                <w:szCs w:val="16"/>
              </w:rPr>
              <w:t>Entity Indicator</w:t>
            </w:r>
          </w:p>
        </w:tc>
        <w:tc>
          <w:tcPr>
            <w:tcW w:w="4814" w:type="dxa"/>
            <w:vAlign w:val="bottom"/>
          </w:tcPr>
          <w:p w14:paraId="6CDBF76C"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Identifies if </w:t>
            </w:r>
            <w:r w:rsidR="00C72591">
              <w:rPr>
                <w:rFonts w:ascii="Arial" w:hAnsi="Arial" w:cs="Arial"/>
                <w:sz w:val="16"/>
                <w:szCs w:val="16"/>
              </w:rPr>
              <w:t>organization</w:t>
            </w:r>
            <w:r w:rsidRPr="00003FAE">
              <w:rPr>
                <w:rFonts w:ascii="Arial" w:hAnsi="Arial" w:cs="Arial"/>
                <w:sz w:val="16"/>
                <w:szCs w:val="16"/>
              </w:rPr>
              <w:t xml:space="preserve"> is a Vendor or an Institution</w:t>
            </w:r>
          </w:p>
        </w:tc>
        <w:tc>
          <w:tcPr>
            <w:tcW w:w="1028" w:type="dxa"/>
            <w:vAlign w:val="bottom"/>
          </w:tcPr>
          <w:p w14:paraId="4DAFD6BB"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3D005614" w14:textId="77777777" w:rsidTr="005030AA">
        <w:tc>
          <w:tcPr>
            <w:tcW w:w="3356" w:type="dxa"/>
            <w:vAlign w:val="bottom"/>
          </w:tcPr>
          <w:p w14:paraId="04418592" w14:textId="77777777" w:rsidR="004B3135" w:rsidRPr="00003FAE" w:rsidRDefault="004B3135" w:rsidP="005030AA">
            <w:pPr>
              <w:rPr>
                <w:rFonts w:ascii="Arial" w:hAnsi="Arial" w:cs="Arial"/>
                <w:sz w:val="16"/>
                <w:szCs w:val="16"/>
              </w:rPr>
            </w:pPr>
            <w:r w:rsidRPr="00003FAE">
              <w:rPr>
                <w:rFonts w:ascii="Arial" w:hAnsi="Arial" w:cs="Arial"/>
                <w:sz w:val="16"/>
                <w:szCs w:val="16"/>
              </w:rPr>
              <w:t>Terms of Use</w:t>
            </w:r>
          </w:p>
        </w:tc>
        <w:tc>
          <w:tcPr>
            <w:tcW w:w="4814" w:type="dxa"/>
            <w:vAlign w:val="bottom"/>
          </w:tcPr>
          <w:p w14:paraId="60ADEA9C" w14:textId="77777777" w:rsidR="004B3135" w:rsidRPr="00003FAE" w:rsidRDefault="004B3135" w:rsidP="005030AA">
            <w:pPr>
              <w:rPr>
                <w:rFonts w:ascii="Arial" w:hAnsi="Arial" w:cs="Arial"/>
                <w:sz w:val="16"/>
                <w:szCs w:val="16"/>
              </w:rPr>
            </w:pPr>
            <w:r w:rsidRPr="00003FAE">
              <w:rPr>
                <w:rFonts w:ascii="Arial" w:hAnsi="Arial" w:cs="Arial"/>
                <w:sz w:val="16"/>
                <w:szCs w:val="16"/>
                <w:lang w:val="en"/>
              </w:rPr>
              <w:t xml:space="preserve">Rules which one must agree to abide by in order to use a </w:t>
            </w:r>
            <w:hyperlink r:id="rId10" w:tooltip="Service (economics)" w:history="1">
              <w:r w:rsidRPr="00003FAE">
                <w:rPr>
                  <w:rFonts w:ascii="Arial" w:hAnsi="Arial" w:cs="Arial"/>
                  <w:sz w:val="16"/>
                  <w:szCs w:val="16"/>
                  <w:lang w:val="en"/>
                </w:rPr>
                <w:t>service</w:t>
              </w:r>
            </w:hyperlink>
            <w:r w:rsidRPr="00003FAE">
              <w:rPr>
                <w:rFonts w:ascii="Arial" w:hAnsi="Arial" w:cs="Arial"/>
                <w:sz w:val="16"/>
                <w:szCs w:val="16"/>
                <w:lang w:val="en"/>
              </w:rPr>
              <w:t xml:space="preserve">. Terms of service can also be merely a </w:t>
            </w:r>
            <w:hyperlink r:id="rId11" w:tooltip="Disclaimer" w:history="1">
              <w:r w:rsidRPr="00003FAE">
                <w:rPr>
                  <w:rFonts w:ascii="Arial" w:hAnsi="Arial" w:cs="Arial"/>
                  <w:sz w:val="16"/>
                  <w:szCs w:val="16"/>
                  <w:lang w:val="en"/>
                </w:rPr>
                <w:t>disclaimer</w:t>
              </w:r>
            </w:hyperlink>
            <w:r w:rsidRPr="00003FAE">
              <w:rPr>
                <w:rFonts w:ascii="Arial" w:hAnsi="Arial" w:cs="Arial"/>
                <w:sz w:val="16"/>
                <w:szCs w:val="16"/>
                <w:lang w:val="en"/>
              </w:rPr>
              <w:t>, especially regarding the use of websites.</w:t>
            </w:r>
          </w:p>
        </w:tc>
        <w:tc>
          <w:tcPr>
            <w:tcW w:w="1028" w:type="dxa"/>
            <w:vAlign w:val="bottom"/>
          </w:tcPr>
          <w:p w14:paraId="0B0E41D6"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0660BCA5" w14:textId="77777777" w:rsidTr="005030AA">
        <w:tc>
          <w:tcPr>
            <w:tcW w:w="3356" w:type="dxa"/>
            <w:vAlign w:val="bottom"/>
          </w:tcPr>
          <w:p w14:paraId="50F324F7" w14:textId="77777777" w:rsidR="004B3135" w:rsidRPr="00003FAE" w:rsidRDefault="004B3135" w:rsidP="005030AA">
            <w:pPr>
              <w:rPr>
                <w:rFonts w:ascii="Arial" w:hAnsi="Arial" w:cs="Arial"/>
                <w:sz w:val="16"/>
                <w:szCs w:val="16"/>
              </w:rPr>
            </w:pPr>
            <w:r w:rsidRPr="00003FAE">
              <w:rPr>
                <w:rFonts w:ascii="Arial" w:hAnsi="Arial" w:cs="Arial"/>
                <w:sz w:val="16"/>
                <w:szCs w:val="16"/>
              </w:rPr>
              <w:t>Privacy Policy</w:t>
            </w:r>
          </w:p>
        </w:tc>
        <w:tc>
          <w:tcPr>
            <w:tcW w:w="4814" w:type="dxa"/>
            <w:vAlign w:val="bottom"/>
          </w:tcPr>
          <w:p w14:paraId="1ADE008F" w14:textId="77777777" w:rsidR="004B3135" w:rsidRPr="00003FAE" w:rsidRDefault="004B3135" w:rsidP="005030AA">
            <w:pPr>
              <w:rPr>
                <w:rFonts w:ascii="Arial" w:hAnsi="Arial" w:cs="Arial"/>
                <w:sz w:val="16"/>
                <w:szCs w:val="16"/>
              </w:rPr>
            </w:pPr>
            <w:r w:rsidRPr="00003FAE">
              <w:rPr>
                <w:rFonts w:ascii="Arial" w:hAnsi="Arial" w:cs="Arial"/>
                <w:sz w:val="16"/>
                <w:szCs w:val="16"/>
                <w:lang w:val="en"/>
              </w:rPr>
              <w:t>A statement that discloses some or all of the ways a party gathers, uses, discloses and manages a customer or client's data.</w:t>
            </w:r>
          </w:p>
        </w:tc>
        <w:tc>
          <w:tcPr>
            <w:tcW w:w="1028" w:type="dxa"/>
            <w:vAlign w:val="bottom"/>
          </w:tcPr>
          <w:p w14:paraId="51C825D8"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20D65E66" w14:textId="77777777" w:rsidTr="005030AA">
        <w:tc>
          <w:tcPr>
            <w:tcW w:w="3356" w:type="dxa"/>
            <w:vAlign w:val="bottom"/>
          </w:tcPr>
          <w:p w14:paraId="4831AC01" w14:textId="77777777" w:rsidR="004B3135" w:rsidRPr="00003FAE" w:rsidRDefault="004B3135" w:rsidP="005030AA">
            <w:pPr>
              <w:rPr>
                <w:rFonts w:ascii="Arial" w:hAnsi="Arial" w:cs="Arial"/>
                <w:sz w:val="16"/>
                <w:szCs w:val="16"/>
              </w:rPr>
            </w:pPr>
            <w:r w:rsidRPr="00003FAE">
              <w:rPr>
                <w:rFonts w:ascii="Arial" w:hAnsi="Arial" w:cs="Arial"/>
                <w:sz w:val="16"/>
                <w:szCs w:val="16"/>
              </w:rPr>
              <w:t>Receiving Format</w:t>
            </w:r>
          </w:p>
        </w:tc>
        <w:tc>
          <w:tcPr>
            <w:tcW w:w="4814" w:type="dxa"/>
            <w:vAlign w:val="bottom"/>
          </w:tcPr>
          <w:p w14:paraId="34A086B1" w14:textId="77777777" w:rsidR="004B3135" w:rsidRPr="00003FAE" w:rsidRDefault="004B3135" w:rsidP="00C72591">
            <w:pPr>
              <w:rPr>
                <w:rFonts w:ascii="Arial" w:hAnsi="Arial" w:cs="Arial"/>
                <w:sz w:val="16"/>
                <w:szCs w:val="16"/>
              </w:rPr>
            </w:pPr>
            <w:r w:rsidRPr="00003FAE">
              <w:rPr>
                <w:rFonts w:ascii="Arial" w:hAnsi="Arial" w:cs="Arial"/>
                <w:sz w:val="16"/>
                <w:szCs w:val="16"/>
              </w:rPr>
              <w:t xml:space="preserve">Data format the </w:t>
            </w:r>
            <w:r w:rsidR="00C72591">
              <w:rPr>
                <w:rFonts w:ascii="Arial" w:hAnsi="Arial" w:cs="Arial"/>
                <w:sz w:val="16"/>
                <w:szCs w:val="16"/>
              </w:rPr>
              <w:t>organization</w:t>
            </w:r>
            <w:r w:rsidRPr="00003FAE">
              <w:rPr>
                <w:rFonts w:ascii="Arial" w:hAnsi="Arial" w:cs="Arial"/>
                <w:sz w:val="16"/>
                <w:szCs w:val="16"/>
              </w:rPr>
              <w:t xml:space="preserve"> is able to process</w:t>
            </w:r>
          </w:p>
        </w:tc>
        <w:tc>
          <w:tcPr>
            <w:tcW w:w="1028" w:type="dxa"/>
            <w:vAlign w:val="bottom"/>
          </w:tcPr>
          <w:p w14:paraId="0D5C1676"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AC67EF2" w14:textId="77777777" w:rsidTr="005030AA">
        <w:trPr>
          <w:trHeight w:val="179"/>
        </w:trPr>
        <w:tc>
          <w:tcPr>
            <w:tcW w:w="3356" w:type="dxa"/>
            <w:vAlign w:val="bottom"/>
          </w:tcPr>
          <w:p w14:paraId="5AF02500" w14:textId="77777777" w:rsidR="004B3135" w:rsidRPr="00DC513E" w:rsidRDefault="004B3135" w:rsidP="005030AA">
            <w:pPr>
              <w:rPr>
                <w:rFonts w:ascii="Arial" w:hAnsi="Arial" w:cs="Arial"/>
                <w:color w:val="0000FF"/>
                <w:sz w:val="16"/>
                <w:szCs w:val="16"/>
              </w:rPr>
            </w:pPr>
          </w:p>
        </w:tc>
        <w:tc>
          <w:tcPr>
            <w:tcW w:w="4814" w:type="dxa"/>
            <w:vAlign w:val="bottom"/>
          </w:tcPr>
          <w:p w14:paraId="49C868CF" w14:textId="77777777" w:rsidR="004B3135" w:rsidRPr="00DC513E" w:rsidRDefault="004B3135" w:rsidP="005030AA">
            <w:pPr>
              <w:rPr>
                <w:rFonts w:ascii="Arial" w:hAnsi="Arial" w:cs="Arial"/>
                <w:color w:val="0000FF"/>
                <w:sz w:val="16"/>
                <w:szCs w:val="16"/>
              </w:rPr>
            </w:pPr>
          </w:p>
        </w:tc>
        <w:tc>
          <w:tcPr>
            <w:tcW w:w="1028" w:type="dxa"/>
            <w:vAlign w:val="bottom"/>
          </w:tcPr>
          <w:p w14:paraId="2869B80C" w14:textId="77777777" w:rsidR="004B3135" w:rsidRPr="00DC513E" w:rsidRDefault="004B3135" w:rsidP="005030AA">
            <w:pPr>
              <w:jc w:val="center"/>
              <w:rPr>
                <w:rFonts w:ascii="Arial" w:hAnsi="Arial" w:cs="Arial"/>
                <w:color w:val="0000FF"/>
                <w:sz w:val="16"/>
                <w:szCs w:val="16"/>
              </w:rPr>
            </w:pPr>
          </w:p>
        </w:tc>
      </w:tr>
    </w:tbl>
    <w:p w14:paraId="2C00FAE8" w14:textId="77777777" w:rsidR="008A2732" w:rsidRPr="00003FAE" w:rsidRDefault="005030AA" w:rsidP="00F06C8C">
      <w:pPr>
        <w:rPr>
          <w:rFonts w:ascii="Arial" w:hAnsi="Arial" w:cs="Arial"/>
          <w:sz w:val="20"/>
          <w:szCs w:val="24"/>
        </w:rPr>
      </w:pPr>
      <w:r>
        <w:rPr>
          <w:rFonts w:ascii="Arial" w:hAnsi="Arial" w:cs="Arial"/>
          <w:color w:val="0000FF"/>
          <w:sz w:val="20"/>
          <w:szCs w:val="24"/>
        </w:rPr>
        <w:br w:type="textWrapping" w:clear="all"/>
      </w:r>
    </w:p>
    <w:tbl>
      <w:tblPr>
        <w:tblStyle w:val="TableGrid"/>
        <w:tblW w:w="0" w:type="auto"/>
        <w:tblLook w:val="04A0" w:firstRow="1" w:lastRow="0" w:firstColumn="1" w:lastColumn="0" w:noHBand="0" w:noVBand="1"/>
      </w:tblPr>
      <w:tblGrid>
        <w:gridCol w:w="1818"/>
        <w:gridCol w:w="7380"/>
      </w:tblGrid>
      <w:tr w:rsidR="00003FAE" w:rsidRPr="00003FAE" w14:paraId="23504507" w14:textId="77777777" w:rsidTr="006730CA">
        <w:tc>
          <w:tcPr>
            <w:tcW w:w="1818" w:type="dxa"/>
            <w:tcBorders>
              <w:bottom w:val="single" w:sz="4" w:space="0" w:color="auto"/>
            </w:tcBorders>
            <w:shd w:val="clear" w:color="auto" w:fill="92CDDC" w:themeFill="accent5" w:themeFillTint="99"/>
          </w:tcPr>
          <w:p w14:paraId="3CA66CD3" w14:textId="77777777" w:rsidR="008A2732" w:rsidRPr="00003FAE" w:rsidRDefault="008A2732" w:rsidP="006730CA">
            <w:pPr>
              <w:jc w:val="center"/>
              <w:rPr>
                <w:rFonts w:ascii="Arial" w:hAnsi="Arial" w:cs="Arial"/>
                <w:sz w:val="16"/>
                <w:szCs w:val="16"/>
              </w:rPr>
            </w:pPr>
            <w:r w:rsidRPr="00003FAE">
              <w:rPr>
                <w:rFonts w:ascii="Arial" w:hAnsi="Arial" w:cs="Arial"/>
                <w:sz w:val="16"/>
                <w:szCs w:val="16"/>
              </w:rPr>
              <w:t>Organization ID</w:t>
            </w:r>
          </w:p>
        </w:tc>
        <w:tc>
          <w:tcPr>
            <w:tcW w:w="7380" w:type="dxa"/>
            <w:tcBorders>
              <w:bottom w:val="single" w:sz="4" w:space="0" w:color="auto"/>
            </w:tcBorders>
            <w:shd w:val="clear" w:color="auto" w:fill="92CDDC" w:themeFill="accent5" w:themeFillTint="99"/>
          </w:tcPr>
          <w:p w14:paraId="57A9AC9F" w14:textId="77777777" w:rsidR="008A2732" w:rsidRPr="00003FAE" w:rsidRDefault="008A2732" w:rsidP="006730CA">
            <w:pPr>
              <w:jc w:val="center"/>
              <w:rPr>
                <w:rFonts w:ascii="Arial" w:hAnsi="Arial" w:cs="Arial"/>
                <w:sz w:val="16"/>
                <w:szCs w:val="16"/>
              </w:rPr>
            </w:pPr>
            <w:r w:rsidRPr="00003FAE">
              <w:rPr>
                <w:rFonts w:ascii="Arial" w:hAnsi="Arial" w:cs="Arial"/>
                <w:sz w:val="16"/>
                <w:szCs w:val="16"/>
              </w:rPr>
              <w:t>Description</w:t>
            </w:r>
          </w:p>
        </w:tc>
      </w:tr>
      <w:tr w:rsidR="00003FAE" w:rsidRPr="00003FAE" w14:paraId="604705D2" w14:textId="77777777" w:rsidTr="006730CA">
        <w:tc>
          <w:tcPr>
            <w:tcW w:w="1818" w:type="dxa"/>
            <w:tcBorders>
              <w:top w:val="single" w:sz="4" w:space="0" w:color="auto"/>
            </w:tcBorders>
          </w:tcPr>
          <w:p w14:paraId="5974DB48" w14:textId="77777777" w:rsidR="008A2732" w:rsidRPr="00003FAE" w:rsidRDefault="008A2732" w:rsidP="00435BA6">
            <w:pPr>
              <w:rPr>
                <w:rFonts w:ascii="Arial" w:hAnsi="Arial" w:cs="Arial"/>
                <w:sz w:val="16"/>
                <w:szCs w:val="16"/>
              </w:rPr>
            </w:pPr>
            <w:r w:rsidRPr="00003FAE">
              <w:rPr>
                <w:rFonts w:ascii="Arial" w:hAnsi="Arial" w:cs="Arial"/>
                <w:sz w:val="16"/>
                <w:szCs w:val="16"/>
              </w:rPr>
              <w:t>OPEID</w:t>
            </w:r>
          </w:p>
        </w:tc>
        <w:tc>
          <w:tcPr>
            <w:tcW w:w="7380" w:type="dxa"/>
            <w:tcBorders>
              <w:top w:val="single" w:sz="4" w:space="0" w:color="auto"/>
            </w:tcBorders>
          </w:tcPr>
          <w:p w14:paraId="730D4CC5" w14:textId="77777777" w:rsidR="008A2732" w:rsidRPr="00003FAE" w:rsidRDefault="008A2732" w:rsidP="00435BA6">
            <w:pPr>
              <w:rPr>
                <w:rFonts w:ascii="Arial" w:hAnsi="Arial" w:cs="Arial"/>
                <w:sz w:val="16"/>
                <w:szCs w:val="16"/>
              </w:rPr>
            </w:pPr>
            <w:r w:rsidRPr="00003FAE">
              <w:rPr>
                <w:rFonts w:ascii="Arial" w:hAnsi="Arial" w:cs="Arial"/>
                <w:sz w:val="16"/>
                <w:szCs w:val="16"/>
              </w:rPr>
              <w:t>Office of Postsecondary Education identification code. Number issued to colleges that are eligible to participate in federal financial aid programs</w:t>
            </w:r>
          </w:p>
        </w:tc>
      </w:tr>
      <w:tr w:rsidR="00003FAE" w:rsidRPr="00003FAE" w14:paraId="69ADC498" w14:textId="77777777" w:rsidTr="006730CA">
        <w:tc>
          <w:tcPr>
            <w:tcW w:w="1818" w:type="dxa"/>
          </w:tcPr>
          <w:p w14:paraId="1FB724A1" w14:textId="77777777" w:rsidR="008A2732" w:rsidRPr="00003FAE" w:rsidRDefault="008A2732" w:rsidP="00435BA6">
            <w:pPr>
              <w:rPr>
                <w:rFonts w:ascii="Arial" w:hAnsi="Arial" w:cs="Arial"/>
                <w:sz w:val="16"/>
                <w:szCs w:val="16"/>
              </w:rPr>
            </w:pPr>
            <w:r w:rsidRPr="00003FAE">
              <w:rPr>
                <w:rFonts w:ascii="Arial" w:hAnsi="Arial" w:cs="Arial"/>
                <w:sz w:val="16"/>
                <w:szCs w:val="16"/>
              </w:rPr>
              <w:t>IPEDS</w:t>
            </w:r>
          </w:p>
        </w:tc>
        <w:tc>
          <w:tcPr>
            <w:tcW w:w="7380" w:type="dxa"/>
          </w:tcPr>
          <w:p w14:paraId="5004F813" w14:textId="77777777" w:rsidR="008A2732" w:rsidRPr="00003FAE" w:rsidRDefault="008A2732" w:rsidP="00435BA6">
            <w:pPr>
              <w:rPr>
                <w:rFonts w:ascii="Arial" w:hAnsi="Arial" w:cs="Arial"/>
                <w:sz w:val="16"/>
                <w:szCs w:val="16"/>
              </w:rPr>
            </w:pPr>
            <w:r w:rsidRPr="00003FAE">
              <w:rPr>
                <w:rStyle w:val="Emphasis"/>
                <w:rFonts w:ascii="Arial" w:hAnsi="Arial" w:cs="Arial"/>
                <w:b w:val="0"/>
                <w:sz w:val="16"/>
                <w:szCs w:val="16"/>
              </w:rPr>
              <w:t>Integrated Postsecondary Education Data System</w:t>
            </w:r>
            <w:r w:rsidRPr="00003FAE">
              <w:rPr>
                <w:rStyle w:val="st"/>
                <w:rFonts w:ascii="Arial" w:hAnsi="Arial" w:cs="Arial"/>
                <w:sz w:val="16"/>
                <w:szCs w:val="16"/>
              </w:rPr>
              <w:t xml:space="preserve"> ID</w:t>
            </w:r>
          </w:p>
        </w:tc>
      </w:tr>
      <w:tr w:rsidR="00003FAE" w:rsidRPr="00003FAE" w14:paraId="211EF0B0" w14:textId="77777777" w:rsidTr="006730CA">
        <w:tc>
          <w:tcPr>
            <w:tcW w:w="1818" w:type="dxa"/>
          </w:tcPr>
          <w:p w14:paraId="4A5BF74D" w14:textId="77777777" w:rsidR="008A2732" w:rsidRPr="00003FAE" w:rsidRDefault="008A2732" w:rsidP="00435BA6">
            <w:pPr>
              <w:rPr>
                <w:rFonts w:ascii="Arial" w:hAnsi="Arial" w:cs="Arial"/>
                <w:sz w:val="16"/>
                <w:szCs w:val="16"/>
              </w:rPr>
            </w:pPr>
            <w:r w:rsidRPr="00003FAE">
              <w:rPr>
                <w:rFonts w:ascii="Arial" w:hAnsi="Arial" w:cs="Arial"/>
                <w:sz w:val="16"/>
                <w:szCs w:val="16"/>
              </w:rPr>
              <w:t>ATP</w:t>
            </w:r>
          </w:p>
        </w:tc>
        <w:tc>
          <w:tcPr>
            <w:tcW w:w="7380" w:type="dxa"/>
          </w:tcPr>
          <w:p w14:paraId="452B1705" w14:textId="77777777" w:rsidR="008A2732" w:rsidRPr="00003FAE" w:rsidRDefault="008A2732" w:rsidP="00435BA6">
            <w:pPr>
              <w:rPr>
                <w:rFonts w:ascii="Arial" w:hAnsi="Arial" w:cs="Arial"/>
                <w:sz w:val="16"/>
                <w:szCs w:val="16"/>
              </w:rPr>
            </w:pPr>
            <w:r w:rsidRPr="00003FAE">
              <w:rPr>
                <w:rFonts w:ascii="Arial" w:hAnsi="Arial" w:cs="Arial"/>
                <w:sz w:val="16"/>
                <w:szCs w:val="16"/>
              </w:rPr>
              <w:t>College Board's Admissions Testing Program, codes maintained by ETS</w:t>
            </w:r>
          </w:p>
        </w:tc>
      </w:tr>
      <w:tr w:rsidR="00003FAE" w:rsidRPr="00003FAE" w14:paraId="0296A824" w14:textId="77777777" w:rsidTr="006730CA">
        <w:tc>
          <w:tcPr>
            <w:tcW w:w="1818" w:type="dxa"/>
          </w:tcPr>
          <w:p w14:paraId="3B04498F" w14:textId="77777777" w:rsidR="008A2732" w:rsidRPr="00003FAE" w:rsidRDefault="008A2732" w:rsidP="00435BA6">
            <w:pPr>
              <w:rPr>
                <w:rFonts w:ascii="Arial" w:hAnsi="Arial" w:cs="Arial"/>
                <w:sz w:val="16"/>
                <w:szCs w:val="16"/>
              </w:rPr>
            </w:pPr>
            <w:r w:rsidRPr="00003FAE">
              <w:rPr>
                <w:rFonts w:ascii="Arial" w:hAnsi="Arial" w:cs="Arial"/>
                <w:sz w:val="16"/>
                <w:szCs w:val="16"/>
              </w:rPr>
              <w:t>FICE</w:t>
            </w:r>
          </w:p>
        </w:tc>
        <w:tc>
          <w:tcPr>
            <w:tcW w:w="7380" w:type="dxa"/>
          </w:tcPr>
          <w:p w14:paraId="2E86C094" w14:textId="77777777" w:rsidR="008A2732" w:rsidRPr="00003FAE" w:rsidRDefault="008A2732" w:rsidP="00435BA6">
            <w:pPr>
              <w:rPr>
                <w:rFonts w:ascii="Arial" w:hAnsi="Arial" w:cs="Arial"/>
                <w:sz w:val="16"/>
                <w:szCs w:val="16"/>
              </w:rPr>
            </w:pPr>
            <w:r w:rsidRPr="00003FAE">
              <w:rPr>
                <w:rFonts w:ascii="Arial" w:hAnsi="Arial" w:cs="Arial"/>
                <w:sz w:val="16"/>
                <w:szCs w:val="16"/>
                <w:lang w:val="en"/>
              </w:rPr>
              <w:t>Federal Interagency Committee on Education</w:t>
            </w:r>
          </w:p>
        </w:tc>
      </w:tr>
      <w:tr w:rsidR="00003FAE" w:rsidRPr="00003FAE" w14:paraId="0E9DBB79" w14:textId="77777777" w:rsidTr="006730CA">
        <w:tc>
          <w:tcPr>
            <w:tcW w:w="1818" w:type="dxa"/>
          </w:tcPr>
          <w:p w14:paraId="68BD0D4C" w14:textId="77777777" w:rsidR="008A2732" w:rsidRPr="00003FAE" w:rsidRDefault="008A2732" w:rsidP="00435BA6">
            <w:pPr>
              <w:rPr>
                <w:rFonts w:ascii="Arial" w:hAnsi="Arial" w:cs="Arial"/>
                <w:sz w:val="16"/>
                <w:szCs w:val="16"/>
              </w:rPr>
            </w:pPr>
            <w:r w:rsidRPr="00003FAE">
              <w:rPr>
                <w:rFonts w:ascii="Arial" w:hAnsi="Arial" w:cs="Arial"/>
                <w:sz w:val="16"/>
                <w:szCs w:val="16"/>
              </w:rPr>
              <w:t>ACT</w:t>
            </w:r>
          </w:p>
        </w:tc>
        <w:tc>
          <w:tcPr>
            <w:tcW w:w="7380" w:type="dxa"/>
          </w:tcPr>
          <w:p w14:paraId="37B3FA7F" w14:textId="77777777" w:rsidR="008A2732" w:rsidRPr="00003FAE" w:rsidRDefault="008A2732" w:rsidP="00435BA6">
            <w:pPr>
              <w:rPr>
                <w:rFonts w:ascii="Arial" w:hAnsi="Arial" w:cs="Arial"/>
                <w:sz w:val="16"/>
                <w:szCs w:val="16"/>
              </w:rPr>
            </w:pPr>
            <w:r w:rsidRPr="00003FAE">
              <w:rPr>
                <w:rFonts w:ascii="Arial" w:hAnsi="Arial" w:cs="Arial"/>
                <w:sz w:val="16"/>
                <w:szCs w:val="16"/>
              </w:rPr>
              <w:t>American College Testing program</w:t>
            </w:r>
          </w:p>
        </w:tc>
      </w:tr>
      <w:tr w:rsidR="00003FAE" w:rsidRPr="00003FAE" w14:paraId="2CBA63C3" w14:textId="77777777" w:rsidTr="006730CA">
        <w:tc>
          <w:tcPr>
            <w:tcW w:w="1818" w:type="dxa"/>
          </w:tcPr>
          <w:p w14:paraId="542DC28F" w14:textId="77777777" w:rsidR="008A2732" w:rsidRPr="00003FAE" w:rsidRDefault="008A2732" w:rsidP="00435BA6">
            <w:pPr>
              <w:rPr>
                <w:rFonts w:ascii="Arial" w:hAnsi="Arial" w:cs="Arial"/>
                <w:sz w:val="16"/>
                <w:szCs w:val="16"/>
              </w:rPr>
            </w:pPr>
            <w:r w:rsidRPr="00003FAE">
              <w:rPr>
                <w:rFonts w:ascii="Arial" w:hAnsi="Arial" w:cs="Arial"/>
                <w:sz w:val="16"/>
                <w:szCs w:val="16"/>
              </w:rPr>
              <w:t>CCD</w:t>
            </w:r>
          </w:p>
        </w:tc>
        <w:tc>
          <w:tcPr>
            <w:tcW w:w="7380" w:type="dxa"/>
          </w:tcPr>
          <w:p w14:paraId="7A8DCB3A" w14:textId="77777777" w:rsidR="008A2732" w:rsidRPr="00003FAE" w:rsidRDefault="008A2732" w:rsidP="00435BA6">
            <w:pPr>
              <w:rPr>
                <w:rFonts w:ascii="Arial" w:hAnsi="Arial" w:cs="Arial"/>
                <w:sz w:val="16"/>
                <w:szCs w:val="16"/>
              </w:rPr>
            </w:pPr>
          </w:p>
        </w:tc>
      </w:tr>
      <w:tr w:rsidR="00003FAE" w:rsidRPr="00003FAE" w14:paraId="0871CB1C" w14:textId="77777777" w:rsidTr="006730CA">
        <w:tc>
          <w:tcPr>
            <w:tcW w:w="1818" w:type="dxa"/>
          </w:tcPr>
          <w:p w14:paraId="0591F4B4" w14:textId="77777777" w:rsidR="008A2732" w:rsidRPr="00003FAE" w:rsidRDefault="008A2732" w:rsidP="00435BA6">
            <w:pPr>
              <w:rPr>
                <w:rFonts w:ascii="Arial" w:hAnsi="Arial" w:cs="Arial"/>
                <w:sz w:val="16"/>
                <w:szCs w:val="16"/>
              </w:rPr>
            </w:pPr>
            <w:r w:rsidRPr="00003FAE">
              <w:rPr>
                <w:rFonts w:ascii="Arial" w:hAnsi="Arial" w:cs="Arial"/>
                <w:sz w:val="16"/>
                <w:szCs w:val="16"/>
              </w:rPr>
              <w:t>CEEB</w:t>
            </w:r>
          </w:p>
        </w:tc>
        <w:tc>
          <w:tcPr>
            <w:tcW w:w="7380" w:type="dxa"/>
          </w:tcPr>
          <w:p w14:paraId="4B654E18" w14:textId="77777777" w:rsidR="008A2732" w:rsidRPr="00003FAE" w:rsidRDefault="008A2732" w:rsidP="00435BA6">
            <w:pPr>
              <w:rPr>
                <w:rFonts w:ascii="Arial" w:hAnsi="Arial" w:cs="Arial"/>
                <w:sz w:val="16"/>
                <w:szCs w:val="16"/>
              </w:rPr>
            </w:pPr>
            <w:r w:rsidRPr="00003FAE">
              <w:rPr>
                <w:rStyle w:val="Emphasis"/>
                <w:rFonts w:ascii="Arial" w:hAnsi="Arial" w:cs="Arial"/>
                <w:b w:val="0"/>
                <w:sz w:val="16"/>
                <w:szCs w:val="16"/>
              </w:rPr>
              <w:t>College Entrance Examination Board</w:t>
            </w:r>
            <w:r w:rsidRPr="00003FAE">
              <w:rPr>
                <w:rStyle w:val="st"/>
                <w:rFonts w:ascii="Arial" w:hAnsi="Arial" w:cs="Arial"/>
                <w:sz w:val="16"/>
                <w:szCs w:val="16"/>
              </w:rPr>
              <w:t xml:space="preserve"> </w:t>
            </w:r>
            <w:proofErr w:type="gramStart"/>
            <w:r w:rsidRPr="00003FAE">
              <w:rPr>
                <w:rStyle w:val="st"/>
                <w:rFonts w:ascii="Arial" w:hAnsi="Arial" w:cs="Arial"/>
                <w:sz w:val="16"/>
                <w:szCs w:val="16"/>
              </w:rPr>
              <w:t>ID.</w:t>
            </w:r>
            <w:proofErr w:type="gramEnd"/>
            <w:r w:rsidRPr="00003FAE">
              <w:rPr>
                <w:rStyle w:val="st"/>
                <w:rFonts w:ascii="Arial" w:hAnsi="Arial" w:cs="Arial"/>
                <w:sz w:val="16"/>
                <w:szCs w:val="16"/>
              </w:rPr>
              <w:t xml:space="preserve"> </w:t>
            </w:r>
            <w:r w:rsidRPr="00003FAE">
              <w:rPr>
                <w:rFonts w:ascii="Arial" w:hAnsi="Arial" w:cs="Arial"/>
                <w:sz w:val="16"/>
                <w:szCs w:val="16"/>
              </w:rPr>
              <w:t xml:space="preserve">Unique ID for </w:t>
            </w:r>
            <w:r w:rsidRPr="00003FAE">
              <w:rPr>
                <w:rFonts w:ascii="Arial" w:hAnsi="Arial" w:cs="Arial"/>
                <w:sz w:val="16"/>
                <w:szCs w:val="16"/>
                <w:lang w:val="en"/>
              </w:rPr>
              <w:t>high school, college, or university</w:t>
            </w:r>
          </w:p>
        </w:tc>
      </w:tr>
      <w:tr w:rsidR="00003FAE" w:rsidRPr="00003FAE" w14:paraId="57158549" w14:textId="77777777" w:rsidTr="006730CA">
        <w:tc>
          <w:tcPr>
            <w:tcW w:w="1818" w:type="dxa"/>
          </w:tcPr>
          <w:p w14:paraId="1089A33A" w14:textId="77777777" w:rsidR="008A2732" w:rsidRPr="00003FAE" w:rsidRDefault="0067622F" w:rsidP="00435BA6">
            <w:pPr>
              <w:rPr>
                <w:rFonts w:ascii="Arial" w:hAnsi="Arial" w:cs="Arial"/>
                <w:sz w:val="16"/>
                <w:szCs w:val="16"/>
              </w:rPr>
            </w:pPr>
            <w:r w:rsidRPr="00003FAE">
              <w:rPr>
                <w:rFonts w:ascii="Arial" w:hAnsi="Arial" w:cs="Arial"/>
                <w:sz w:val="16"/>
                <w:szCs w:val="16"/>
              </w:rPr>
              <w:t>P</w:t>
            </w:r>
            <w:r w:rsidR="008A2732" w:rsidRPr="00003FAE">
              <w:rPr>
                <w:rFonts w:ascii="Arial" w:hAnsi="Arial" w:cs="Arial"/>
                <w:sz w:val="16"/>
                <w:szCs w:val="16"/>
              </w:rPr>
              <w:t>SIS</w:t>
            </w:r>
          </w:p>
        </w:tc>
        <w:tc>
          <w:tcPr>
            <w:tcW w:w="7380" w:type="dxa"/>
          </w:tcPr>
          <w:p w14:paraId="0B47A870" w14:textId="77777777" w:rsidR="008A2732" w:rsidRPr="00003FAE" w:rsidRDefault="0067622F" w:rsidP="00435BA6">
            <w:pPr>
              <w:rPr>
                <w:rFonts w:ascii="Arial" w:hAnsi="Arial" w:cs="Arial"/>
                <w:sz w:val="16"/>
                <w:szCs w:val="16"/>
              </w:rPr>
            </w:pPr>
            <w:r w:rsidRPr="00003FAE">
              <w:rPr>
                <w:rFonts w:ascii="Arial" w:hAnsi="Arial" w:cs="Arial"/>
                <w:sz w:val="16"/>
                <w:szCs w:val="16"/>
              </w:rPr>
              <w:t>Statistics Canada Organization ID</w:t>
            </w:r>
          </w:p>
        </w:tc>
      </w:tr>
      <w:tr w:rsidR="00003FAE" w:rsidRPr="00003FAE" w14:paraId="70F05376" w14:textId="77777777" w:rsidTr="006730CA">
        <w:tc>
          <w:tcPr>
            <w:tcW w:w="1818" w:type="dxa"/>
          </w:tcPr>
          <w:p w14:paraId="6FA72EFD" w14:textId="77777777" w:rsidR="008A2732" w:rsidRPr="00003FAE" w:rsidRDefault="008A2732" w:rsidP="00435BA6">
            <w:pPr>
              <w:rPr>
                <w:rFonts w:ascii="Arial" w:hAnsi="Arial" w:cs="Arial"/>
                <w:sz w:val="16"/>
                <w:szCs w:val="16"/>
              </w:rPr>
            </w:pPr>
            <w:r w:rsidRPr="00003FAE">
              <w:rPr>
                <w:rFonts w:ascii="Arial" w:hAnsi="Arial" w:cs="Arial"/>
                <w:sz w:val="16"/>
                <w:szCs w:val="16"/>
              </w:rPr>
              <w:t>USIS</w:t>
            </w:r>
          </w:p>
        </w:tc>
        <w:tc>
          <w:tcPr>
            <w:tcW w:w="7380" w:type="dxa"/>
          </w:tcPr>
          <w:p w14:paraId="7BC28835" w14:textId="77777777" w:rsidR="008A2732" w:rsidRPr="00003FAE" w:rsidRDefault="008A2732" w:rsidP="00435BA6">
            <w:pPr>
              <w:rPr>
                <w:rFonts w:ascii="Arial" w:hAnsi="Arial" w:cs="Arial"/>
                <w:sz w:val="16"/>
                <w:szCs w:val="16"/>
              </w:rPr>
            </w:pPr>
          </w:p>
        </w:tc>
      </w:tr>
      <w:tr w:rsidR="00003FAE" w:rsidRPr="00003FAE" w14:paraId="6EA19C6C" w14:textId="77777777" w:rsidTr="006730CA">
        <w:tc>
          <w:tcPr>
            <w:tcW w:w="1818" w:type="dxa"/>
          </w:tcPr>
          <w:p w14:paraId="4EBEB999" w14:textId="77777777" w:rsidR="008A2732" w:rsidRPr="00003FAE" w:rsidRDefault="008A2732" w:rsidP="00435BA6">
            <w:pPr>
              <w:rPr>
                <w:rFonts w:ascii="Arial" w:hAnsi="Arial" w:cs="Arial"/>
                <w:sz w:val="16"/>
                <w:szCs w:val="16"/>
              </w:rPr>
            </w:pPr>
            <w:r w:rsidRPr="00003FAE">
              <w:rPr>
                <w:rFonts w:ascii="Arial" w:hAnsi="Arial" w:cs="Arial"/>
                <w:sz w:val="16"/>
                <w:szCs w:val="16"/>
              </w:rPr>
              <w:t>ESIS</w:t>
            </w:r>
          </w:p>
        </w:tc>
        <w:tc>
          <w:tcPr>
            <w:tcW w:w="7380" w:type="dxa"/>
          </w:tcPr>
          <w:p w14:paraId="05E2F36F" w14:textId="77777777" w:rsidR="008A2732" w:rsidRPr="00003FAE" w:rsidRDefault="008A2732" w:rsidP="00435BA6">
            <w:pPr>
              <w:rPr>
                <w:rFonts w:ascii="Arial" w:hAnsi="Arial" w:cs="Arial"/>
                <w:sz w:val="16"/>
                <w:szCs w:val="16"/>
              </w:rPr>
            </w:pPr>
          </w:p>
        </w:tc>
      </w:tr>
      <w:tr w:rsidR="00003FAE" w:rsidRPr="00003FAE" w14:paraId="0A51C277" w14:textId="77777777" w:rsidTr="006730CA">
        <w:tc>
          <w:tcPr>
            <w:tcW w:w="1818" w:type="dxa"/>
          </w:tcPr>
          <w:p w14:paraId="48FAD6CA" w14:textId="77777777" w:rsidR="008A2732" w:rsidRPr="00003FAE" w:rsidRDefault="008A2732" w:rsidP="00435BA6">
            <w:pPr>
              <w:rPr>
                <w:rFonts w:ascii="Arial" w:hAnsi="Arial" w:cs="Arial"/>
                <w:sz w:val="16"/>
                <w:szCs w:val="16"/>
              </w:rPr>
            </w:pPr>
            <w:r w:rsidRPr="00003FAE">
              <w:rPr>
                <w:rFonts w:ascii="Arial" w:hAnsi="Arial" w:cs="Arial"/>
                <w:sz w:val="16"/>
                <w:szCs w:val="16"/>
              </w:rPr>
              <w:t>DUNS</w:t>
            </w:r>
          </w:p>
        </w:tc>
        <w:tc>
          <w:tcPr>
            <w:tcW w:w="7380" w:type="dxa"/>
            <w:vAlign w:val="bottom"/>
          </w:tcPr>
          <w:p w14:paraId="5A0EF174" w14:textId="77777777" w:rsidR="008A2732" w:rsidRPr="00003FAE" w:rsidRDefault="008A2732" w:rsidP="00435BA6">
            <w:pPr>
              <w:rPr>
                <w:rFonts w:ascii="Arial" w:hAnsi="Arial" w:cs="Arial"/>
                <w:sz w:val="16"/>
                <w:szCs w:val="16"/>
              </w:rPr>
            </w:pPr>
            <w:r w:rsidRPr="00003FAE">
              <w:rPr>
                <w:rStyle w:val="hometext1"/>
                <w:color w:val="auto"/>
                <w:sz w:val="16"/>
                <w:szCs w:val="16"/>
              </w:rPr>
              <w:t>A unique nine digit identification number, for each physical location of a business.</w:t>
            </w:r>
          </w:p>
        </w:tc>
      </w:tr>
      <w:tr w:rsidR="00003FAE" w:rsidRPr="00003FAE" w14:paraId="3ABBFF03" w14:textId="77777777" w:rsidTr="006730CA">
        <w:tc>
          <w:tcPr>
            <w:tcW w:w="1818" w:type="dxa"/>
          </w:tcPr>
          <w:p w14:paraId="7D9E021A" w14:textId="77777777" w:rsidR="008A2732" w:rsidRPr="00003FAE" w:rsidRDefault="008A2732" w:rsidP="00435BA6">
            <w:pPr>
              <w:rPr>
                <w:rFonts w:ascii="Arial" w:hAnsi="Arial" w:cs="Arial"/>
                <w:sz w:val="16"/>
                <w:szCs w:val="16"/>
              </w:rPr>
            </w:pPr>
            <w:r w:rsidRPr="00003FAE">
              <w:rPr>
                <w:rFonts w:ascii="Arial" w:hAnsi="Arial" w:cs="Arial"/>
                <w:sz w:val="16"/>
                <w:szCs w:val="16"/>
              </w:rPr>
              <w:t>NCHELP ID</w:t>
            </w:r>
          </w:p>
        </w:tc>
        <w:tc>
          <w:tcPr>
            <w:tcW w:w="7380" w:type="dxa"/>
          </w:tcPr>
          <w:p w14:paraId="31C3AC76" w14:textId="77777777" w:rsidR="008A2732" w:rsidRPr="00003FAE" w:rsidRDefault="008A2732" w:rsidP="00435BA6">
            <w:pPr>
              <w:rPr>
                <w:rFonts w:ascii="Arial" w:hAnsi="Arial" w:cs="Arial"/>
                <w:sz w:val="16"/>
                <w:szCs w:val="16"/>
              </w:rPr>
            </w:pPr>
          </w:p>
        </w:tc>
      </w:tr>
      <w:tr w:rsidR="00761B4D" w:rsidRPr="00003FAE" w14:paraId="420DEBBA" w14:textId="77777777" w:rsidTr="006730CA">
        <w:tc>
          <w:tcPr>
            <w:tcW w:w="1818" w:type="dxa"/>
          </w:tcPr>
          <w:p w14:paraId="5932EF41" w14:textId="77777777" w:rsidR="00761B4D" w:rsidRPr="00003FAE" w:rsidRDefault="00761B4D" w:rsidP="00435BA6">
            <w:pPr>
              <w:rPr>
                <w:rFonts w:ascii="Arial" w:hAnsi="Arial" w:cs="Arial"/>
                <w:sz w:val="16"/>
                <w:szCs w:val="16"/>
              </w:rPr>
            </w:pPr>
          </w:p>
        </w:tc>
        <w:tc>
          <w:tcPr>
            <w:tcW w:w="7380" w:type="dxa"/>
          </w:tcPr>
          <w:p w14:paraId="1211704D" w14:textId="77777777" w:rsidR="00761B4D" w:rsidRPr="00003FAE" w:rsidRDefault="00761B4D" w:rsidP="00435BA6">
            <w:pPr>
              <w:rPr>
                <w:rFonts w:ascii="Arial" w:hAnsi="Arial" w:cs="Arial"/>
                <w:sz w:val="16"/>
                <w:szCs w:val="16"/>
              </w:rPr>
            </w:pPr>
          </w:p>
        </w:tc>
      </w:tr>
    </w:tbl>
    <w:p w14:paraId="2B19096D" w14:textId="77777777" w:rsidR="008A2732" w:rsidRDefault="008A2732" w:rsidP="00F06C8C">
      <w:pPr>
        <w:rPr>
          <w:rFonts w:ascii="Arial" w:hAnsi="Arial" w:cs="Arial"/>
          <w:color w:val="0000FF"/>
          <w:sz w:val="20"/>
          <w:szCs w:val="24"/>
        </w:rPr>
      </w:pPr>
    </w:p>
    <w:p w14:paraId="7A8B5FAE" w14:textId="77777777" w:rsidR="008A2732" w:rsidRDefault="008A2732" w:rsidP="00F06C8C">
      <w:pPr>
        <w:rPr>
          <w:rFonts w:ascii="Arial" w:hAnsi="Arial" w:cs="Arial"/>
          <w:color w:val="0000FF"/>
          <w:sz w:val="20"/>
          <w:szCs w:val="24"/>
        </w:rPr>
      </w:pPr>
    </w:p>
    <w:p w14:paraId="4FE2822F" w14:textId="77777777" w:rsidR="00761B4D" w:rsidRDefault="00761B4D" w:rsidP="00F06C8C">
      <w:pPr>
        <w:rPr>
          <w:rFonts w:ascii="Arial" w:hAnsi="Arial" w:cs="Arial"/>
          <w:sz w:val="20"/>
          <w:szCs w:val="24"/>
        </w:rPr>
      </w:pPr>
    </w:p>
    <w:p w14:paraId="3FA9152C" w14:textId="77777777" w:rsidR="00D675AB" w:rsidRDefault="00D675AB">
      <w:pPr>
        <w:spacing w:after="200" w:line="276" w:lineRule="auto"/>
        <w:rPr>
          <w:rFonts w:ascii="Arial" w:hAnsi="Arial" w:cs="Arial"/>
          <w:color w:val="0000FF"/>
          <w:sz w:val="20"/>
          <w:szCs w:val="24"/>
        </w:rPr>
      </w:pPr>
      <w:r>
        <w:rPr>
          <w:rFonts w:ascii="Arial" w:hAnsi="Arial" w:cs="Arial"/>
          <w:color w:val="0000FF"/>
          <w:sz w:val="20"/>
          <w:szCs w:val="24"/>
        </w:rPr>
        <w:br w:type="page"/>
      </w:r>
    </w:p>
    <w:p w14:paraId="549E197E" w14:textId="77777777" w:rsidR="00BB6185" w:rsidRPr="00CB3F3E" w:rsidRDefault="00BB6185" w:rsidP="00BB6185">
      <w:pPr>
        <w:rPr>
          <w:rFonts w:ascii="Arial" w:hAnsi="Arial" w:cs="Arial"/>
          <w:sz w:val="20"/>
          <w:szCs w:val="24"/>
        </w:rPr>
      </w:pPr>
    </w:p>
    <w:p w14:paraId="5044CED0" w14:textId="77777777" w:rsidR="00BB6185" w:rsidRPr="00207B87" w:rsidRDefault="00C72591" w:rsidP="00207B87">
      <w:pPr>
        <w:pStyle w:val="Heading2"/>
        <w:ind w:left="720"/>
        <w:rPr>
          <w:rFonts w:ascii="Arial" w:hAnsi="Arial" w:cs="Arial"/>
          <w:color w:val="auto"/>
        </w:rPr>
      </w:pPr>
      <w:bookmarkStart w:id="8" w:name="_Toc365021476"/>
      <w:r w:rsidRPr="00207B87">
        <w:rPr>
          <w:rFonts w:ascii="Arial" w:hAnsi="Arial" w:cs="Arial"/>
          <w:color w:val="auto"/>
        </w:rPr>
        <w:t>Organization</w:t>
      </w:r>
      <w:r w:rsidR="00F06C8C" w:rsidRPr="00207B87">
        <w:rPr>
          <w:rFonts w:ascii="Arial" w:hAnsi="Arial" w:cs="Arial"/>
          <w:color w:val="auto"/>
        </w:rPr>
        <w:t xml:space="preserve"> </w:t>
      </w:r>
      <w:r w:rsidR="001C49E6" w:rsidRPr="00207B87">
        <w:rPr>
          <w:rFonts w:ascii="Arial" w:hAnsi="Arial" w:cs="Arial"/>
          <w:color w:val="auto"/>
        </w:rPr>
        <w:t>Delivery Option</w:t>
      </w:r>
      <w:r w:rsidR="00F06C8C" w:rsidRPr="00207B87">
        <w:rPr>
          <w:rFonts w:ascii="Arial" w:hAnsi="Arial" w:cs="Arial"/>
          <w:color w:val="auto"/>
        </w:rPr>
        <w:t>s</w:t>
      </w:r>
      <w:r w:rsidR="001C49E6" w:rsidRPr="00207B87">
        <w:rPr>
          <w:rFonts w:ascii="Arial" w:hAnsi="Arial" w:cs="Arial"/>
          <w:color w:val="auto"/>
        </w:rPr>
        <w:t>:</w:t>
      </w:r>
      <w:bookmarkEnd w:id="8"/>
    </w:p>
    <w:p w14:paraId="7ABEEBCF" w14:textId="77777777" w:rsidR="001C49E6" w:rsidRPr="00CB3F3E" w:rsidRDefault="001C49E6" w:rsidP="00BB6185">
      <w:pPr>
        <w:rPr>
          <w:rFonts w:ascii="Arial" w:hAnsi="Arial" w:cs="Arial"/>
          <w:sz w:val="20"/>
          <w:szCs w:val="24"/>
        </w:rPr>
      </w:pPr>
      <w:r w:rsidRPr="00CB3F3E">
        <w:rPr>
          <w:rFonts w:ascii="Arial" w:hAnsi="Arial" w:cs="Arial"/>
          <w:sz w:val="20"/>
          <w:szCs w:val="24"/>
        </w:rPr>
        <w:t xml:space="preserve">Data are captured and maintained in the </w:t>
      </w:r>
      <w:r w:rsidR="00C72591">
        <w:rPr>
          <w:rFonts w:ascii="Arial" w:hAnsi="Arial" w:cs="Arial"/>
          <w:sz w:val="20"/>
          <w:szCs w:val="24"/>
        </w:rPr>
        <w:t>Organization</w:t>
      </w:r>
      <w:r w:rsidR="00F06C8C" w:rsidRPr="00CB3F3E">
        <w:rPr>
          <w:rFonts w:ascii="Arial" w:hAnsi="Arial" w:cs="Arial"/>
          <w:sz w:val="20"/>
          <w:szCs w:val="24"/>
        </w:rPr>
        <w:t xml:space="preserve"> </w:t>
      </w:r>
      <w:r w:rsidRPr="00CB3F3E">
        <w:rPr>
          <w:rFonts w:ascii="Arial" w:hAnsi="Arial" w:cs="Arial"/>
          <w:sz w:val="20"/>
          <w:szCs w:val="24"/>
        </w:rPr>
        <w:t xml:space="preserve">Delivery Options </w:t>
      </w:r>
      <w:r w:rsidR="00F06C8C" w:rsidRPr="00CB3F3E">
        <w:rPr>
          <w:rFonts w:ascii="Arial" w:hAnsi="Arial" w:cs="Arial"/>
          <w:sz w:val="20"/>
          <w:szCs w:val="24"/>
        </w:rPr>
        <w:t>data store</w:t>
      </w:r>
      <w:r w:rsidRPr="00CB3F3E">
        <w:rPr>
          <w:rFonts w:ascii="Arial" w:hAnsi="Arial" w:cs="Arial"/>
          <w:sz w:val="20"/>
          <w:szCs w:val="24"/>
        </w:rPr>
        <w:t xml:space="preserve"> for those Vendors and Institutions interested in providing </w:t>
      </w:r>
      <w:r w:rsidR="00570B9F" w:rsidRPr="00CB3F3E">
        <w:rPr>
          <w:rFonts w:ascii="Arial" w:hAnsi="Arial" w:cs="Arial"/>
          <w:sz w:val="20"/>
          <w:szCs w:val="24"/>
        </w:rPr>
        <w:t>a service to send a payload (transcripts or other data) from one Institution/Vendor to another Institution/Vendor.</w:t>
      </w:r>
    </w:p>
    <w:p w14:paraId="096953C5" w14:textId="77777777" w:rsidR="007B5666" w:rsidRPr="00CB3F3E" w:rsidRDefault="007B5666" w:rsidP="007B5666">
      <w:pPr>
        <w:rPr>
          <w:rFonts w:ascii="Arial" w:hAnsi="Arial" w:cs="Arial"/>
          <w:sz w:val="20"/>
          <w:szCs w:val="24"/>
        </w:rPr>
      </w:pPr>
    </w:p>
    <w:p w14:paraId="28BF71E0" w14:textId="77777777" w:rsidR="007B5666" w:rsidRPr="00CB3F3E" w:rsidRDefault="00570B9F" w:rsidP="007B5666">
      <w:pPr>
        <w:rPr>
          <w:rFonts w:ascii="Arial" w:hAnsi="Arial" w:cs="Arial"/>
          <w:sz w:val="20"/>
          <w:szCs w:val="24"/>
        </w:rPr>
      </w:pPr>
      <w:r w:rsidRPr="00CB3F3E">
        <w:rPr>
          <w:rFonts w:ascii="Arial" w:hAnsi="Arial" w:cs="Arial"/>
          <w:sz w:val="20"/>
          <w:szCs w:val="24"/>
        </w:rPr>
        <w:t>Need to define what delivery options are captured for each entity in the DB</w:t>
      </w:r>
      <w:r w:rsidR="007B5666" w:rsidRPr="00CB3F3E">
        <w:rPr>
          <w:rFonts w:ascii="Arial" w:hAnsi="Arial" w:cs="Arial"/>
          <w:sz w:val="20"/>
          <w:szCs w:val="24"/>
        </w:rPr>
        <w:t xml:space="preserve">.  </w:t>
      </w:r>
    </w:p>
    <w:p w14:paraId="538078E3" w14:textId="77777777" w:rsidR="00CA08D0" w:rsidRDefault="00CA08D0" w:rsidP="007B5666">
      <w:pPr>
        <w:rPr>
          <w:rFonts w:ascii="Arial" w:hAnsi="Arial" w:cs="Arial"/>
          <w:color w:val="0000FF"/>
          <w:sz w:val="20"/>
          <w:szCs w:val="24"/>
        </w:rPr>
      </w:pPr>
    </w:p>
    <w:p w14:paraId="02AA867E" w14:textId="77777777" w:rsidR="00CA08D0" w:rsidRPr="00150FAE" w:rsidRDefault="00CA08D0" w:rsidP="00CA08D0">
      <w:pPr>
        <w:pStyle w:val="ListParagraph"/>
        <w:ind w:left="0" w:firstLine="720"/>
        <w:jc w:val="center"/>
        <w:rPr>
          <w:rFonts w:ascii="Arial" w:hAnsi="Arial" w:cs="Arial"/>
          <w:sz w:val="20"/>
          <w:szCs w:val="20"/>
        </w:rPr>
      </w:pPr>
      <w:r w:rsidRPr="00150FAE">
        <w:rPr>
          <w:rFonts w:ascii="Arial" w:hAnsi="Arial" w:cs="Arial"/>
          <w:sz w:val="20"/>
          <w:szCs w:val="20"/>
        </w:rPr>
        <w:t>Delivery Options Table</w:t>
      </w:r>
    </w:p>
    <w:tbl>
      <w:tblPr>
        <w:tblW w:w="9090" w:type="dxa"/>
        <w:tblInd w:w="10" w:type="dxa"/>
        <w:tblLayout w:type="fixed"/>
        <w:tblCellMar>
          <w:left w:w="0" w:type="dxa"/>
          <w:right w:w="0" w:type="dxa"/>
        </w:tblCellMar>
        <w:tblLook w:val="04A0" w:firstRow="1" w:lastRow="0" w:firstColumn="1" w:lastColumn="0" w:noHBand="0" w:noVBand="1"/>
      </w:tblPr>
      <w:tblGrid>
        <w:gridCol w:w="333"/>
        <w:gridCol w:w="1197"/>
        <w:gridCol w:w="1170"/>
        <w:gridCol w:w="2430"/>
        <w:gridCol w:w="810"/>
        <w:gridCol w:w="1080"/>
        <w:gridCol w:w="1170"/>
        <w:gridCol w:w="900"/>
      </w:tblGrid>
      <w:tr w:rsidR="00003FAE" w:rsidRPr="00150FAE" w14:paraId="0185F962" w14:textId="77777777" w:rsidTr="00761B4D">
        <w:trPr>
          <w:trHeight w:val="565"/>
        </w:trPr>
        <w:tc>
          <w:tcPr>
            <w:tcW w:w="333" w:type="dxa"/>
            <w:vMerge w:val="restart"/>
            <w:tcBorders>
              <w:top w:val="single" w:sz="8" w:space="0" w:color="auto"/>
              <w:left w:val="single" w:sz="8" w:space="0" w:color="auto"/>
              <w:right w:val="single" w:sz="8" w:space="0" w:color="auto"/>
            </w:tcBorders>
            <w:shd w:val="clear" w:color="auto" w:fill="92CDDC" w:themeFill="accent5" w:themeFillTint="99"/>
            <w:vAlign w:val="center"/>
          </w:tcPr>
          <w:p w14:paraId="62F64412" w14:textId="77777777" w:rsidR="00310421" w:rsidRPr="00003FAE" w:rsidRDefault="00310421" w:rsidP="00310421">
            <w:pPr>
              <w:pStyle w:val="ListParagraph"/>
              <w:ind w:left="0"/>
              <w:jc w:val="center"/>
              <w:rPr>
                <w:noProof/>
                <w:sz w:val="16"/>
                <w:szCs w:val="40"/>
              </w:rPr>
            </w:pPr>
            <w:r w:rsidRPr="00003FAE">
              <w:rPr>
                <w:noProof/>
                <w:sz w:val="16"/>
                <w:szCs w:val="40"/>
              </w:rPr>
              <w:t>M</w:t>
            </w:r>
          </w:p>
          <w:p w14:paraId="1C9E5E81" w14:textId="77777777" w:rsidR="00310421" w:rsidRPr="00003FAE" w:rsidRDefault="00310421" w:rsidP="00310421">
            <w:pPr>
              <w:pStyle w:val="ListParagraph"/>
              <w:ind w:left="0"/>
              <w:jc w:val="center"/>
              <w:rPr>
                <w:noProof/>
                <w:sz w:val="16"/>
                <w:szCs w:val="40"/>
              </w:rPr>
            </w:pPr>
            <w:r w:rsidRPr="00003FAE">
              <w:rPr>
                <w:noProof/>
                <w:sz w:val="16"/>
                <w:szCs w:val="40"/>
              </w:rPr>
              <w:t>E</w:t>
            </w:r>
          </w:p>
          <w:p w14:paraId="029C3DEE" w14:textId="77777777" w:rsidR="00310421" w:rsidRPr="00003FAE" w:rsidRDefault="00310421" w:rsidP="00310421">
            <w:pPr>
              <w:pStyle w:val="ListParagraph"/>
              <w:ind w:left="0"/>
              <w:jc w:val="center"/>
              <w:rPr>
                <w:noProof/>
                <w:sz w:val="16"/>
                <w:szCs w:val="40"/>
              </w:rPr>
            </w:pPr>
            <w:r w:rsidRPr="00003FAE">
              <w:rPr>
                <w:noProof/>
                <w:sz w:val="16"/>
                <w:szCs w:val="40"/>
              </w:rPr>
              <w:t>M</w:t>
            </w:r>
          </w:p>
          <w:p w14:paraId="3F007661" w14:textId="77777777" w:rsidR="00310421" w:rsidRPr="00003FAE" w:rsidRDefault="00310421" w:rsidP="00310421">
            <w:pPr>
              <w:pStyle w:val="ListParagraph"/>
              <w:ind w:left="0"/>
              <w:jc w:val="center"/>
              <w:rPr>
                <w:noProof/>
                <w:sz w:val="16"/>
                <w:szCs w:val="40"/>
              </w:rPr>
            </w:pPr>
            <w:r w:rsidRPr="00003FAE">
              <w:rPr>
                <w:noProof/>
                <w:sz w:val="16"/>
                <w:szCs w:val="40"/>
              </w:rPr>
              <w:t>B</w:t>
            </w:r>
          </w:p>
          <w:p w14:paraId="0FCA3372" w14:textId="77777777" w:rsidR="00310421" w:rsidRPr="00003FAE" w:rsidRDefault="00310421" w:rsidP="00310421">
            <w:pPr>
              <w:pStyle w:val="ListParagraph"/>
              <w:ind w:left="0"/>
              <w:jc w:val="center"/>
              <w:rPr>
                <w:noProof/>
                <w:sz w:val="16"/>
                <w:szCs w:val="40"/>
              </w:rPr>
            </w:pPr>
            <w:r w:rsidRPr="00003FAE">
              <w:rPr>
                <w:noProof/>
                <w:sz w:val="16"/>
                <w:szCs w:val="40"/>
              </w:rPr>
              <w:t>E</w:t>
            </w:r>
          </w:p>
          <w:p w14:paraId="5B245C7A" w14:textId="77777777" w:rsidR="00310421" w:rsidRPr="00003FAE" w:rsidRDefault="00310421" w:rsidP="00310421">
            <w:pPr>
              <w:pStyle w:val="ListParagraph"/>
              <w:ind w:left="0"/>
              <w:jc w:val="center"/>
              <w:rPr>
                <w:rFonts w:ascii="Arial" w:hAnsi="Arial" w:cs="Arial"/>
                <w:sz w:val="16"/>
                <w:szCs w:val="24"/>
              </w:rPr>
            </w:pPr>
            <w:r w:rsidRPr="00003FAE">
              <w:rPr>
                <w:noProof/>
                <w:sz w:val="16"/>
                <w:szCs w:val="40"/>
              </w:rPr>
              <w:t>R</w:t>
            </w:r>
            <w:r w:rsidRPr="00003FAE">
              <w:rPr>
                <w:noProof/>
                <w:sz w:val="16"/>
                <w:szCs w:val="40"/>
              </w:rPr>
              <w:br/>
              <w:t>S</w:t>
            </w:r>
            <w:r w:rsidRPr="00003FAE">
              <w:rPr>
                <w:noProof/>
                <w:sz w:val="16"/>
              </w:rPr>
              <w:br/>
            </w:r>
          </w:p>
        </w:tc>
        <w:tc>
          <w:tcPr>
            <w:tcW w:w="1197"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1CFC99C7" w14:textId="77777777" w:rsidR="00310421" w:rsidRPr="00003FAE" w:rsidRDefault="004B3135" w:rsidP="00D675AB">
            <w:pPr>
              <w:pStyle w:val="ListParagraph"/>
              <w:ind w:left="0"/>
              <w:rPr>
                <w:rFonts w:ascii="Arial" w:hAnsi="Arial" w:cs="Arial"/>
                <w:sz w:val="16"/>
                <w:szCs w:val="24"/>
              </w:rPr>
            </w:pPr>
            <w:r w:rsidRPr="00003FAE">
              <w:rPr>
                <w:rFonts w:ascii="Arial" w:hAnsi="Arial" w:cs="Arial"/>
                <w:sz w:val="16"/>
                <w:szCs w:val="24"/>
              </w:rPr>
              <w:t>Organization Name</w:t>
            </w:r>
          </w:p>
        </w:tc>
        <w:tc>
          <w:tcPr>
            <w:tcW w:w="117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21A41886"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Content Code</w:t>
            </w:r>
          </w:p>
        </w:tc>
        <w:tc>
          <w:tcPr>
            <w:tcW w:w="243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2F4D8D1F" w14:textId="77777777" w:rsidR="00310421" w:rsidRPr="00150FAE" w:rsidRDefault="004B3135" w:rsidP="00D675AB">
            <w:pPr>
              <w:pStyle w:val="ListParagraph"/>
              <w:ind w:left="0"/>
              <w:jc w:val="center"/>
              <w:rPr>
                <w:rFonts w:ascii="Arial" w:hAnsi="Arial" w:cs="Arial"/>
                <w:sz w:val="16"/>
                <w:szCs w:val="24"/>
              </w:rPr>
            </w:pPr>
            <w:proofErr w:type="spellStart"/>
            <w:r>
              <w:rPr>
                <w:rFonts w:ascii="Arial" w:hAnsi="Arial" w:cs="Arial"/>
                <w:sz w:val="16"/>
                <w:szCs w:val="24"/>
              </w:rPr>
              <w:t>WebService</w:t>
            </w:r>
            <w:proofErr w:type="spellEnd"/>
            <w:r>
              <w:rPr>
                <w:rFonts w:ascii="Arial" w:hAnsi="Arial" w:cs="Arial"/>
                <w:sz w:val="16"/>
                <w:szCs w:val="24"/>
              </w:rPr>
              <w:t xml:space="preserve"> URL</w:t>
            </w:r>
          </w:p>
        </w:tc>
        <w:tc>
          <w:tcPr>
            <w:tcW w:w="81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4D2B99D4" w14:textId="77777777" w:rsidR="00003FAE" w:rsidRDefault="00310421" w:rsidP="00D675AB">
            <w:pPr>
              <w:pStyle w:val="ListParagraph"/>
              <w:ind w:left="0"/>
              <w:rPr>
                <w:rFonts w:ascii="Arial" w:hAnsi="Arial" w:cs="Arial"/>
                <w:sz w:val="16"/>
                <w:szCs w:val="24"/>
              </w:rPr>
            </w:pPr>
            <w:r w:rsidRPr="00150FAE">
              <w:rPr>
                <w:rFonts w:ascii="Arial" w:hAnsi="Arial" w:cs="Arial"/>
                <w:sz w:val="16"/>
                <w:szCs w:val="24"/>
              </w:rPr>
              <w:t>Cost</w:t>
            </w:r>
          </w:p>
          <w:p w14:paraId="1CB9435E"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Amount</w:t>
            </w:r>
          </w:p>
        </w:tc>
        <w:tc>
          <w:tcPr>
            <w:tcW w:w="108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0A5A2F77" w14:textId="77777777" w:rsidR="00003FAE" w:rsidRDefault="00003FAE" w:rsidP="00D675AB">
            <w:pPr>
              <w:pStyle w:val="ListParagraph"/>
              <w:ind w:left="0"/>
              <w:rPr>
                <w:rFonts w:ascii="Arial" w:hAnsi="Arial" w:cs="Arial"/>
                <w:sz w:val="16"/>
                <w:szCs w:val="24"/>
              </w:rPr>
            </w:pPr>
            <w:r>
              <w:rPr>
                <w:rFonts w:ascii="Arial" w:hAnsi="Arial" w:cs="Arial"/>
                <w:sz w:val="16"/>
                <w:szCs w:val="24"/>
              </w:rPr>
              <w:t>Speed</w:t>
            </w:r>
          </w:p>
          <w:p w14:paraId="40DB9231"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Code</w:t>
            </w:r>
          </w:p>
        </w:tc>
        <w:tc>
          <w:tcPr>
            <w:tcW w:w="117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428430DA" w14:textId="77777777" w:rsidR="00003FAE" w:rsidRDefault="00003FAE" w:rsidP="00D675AB">
            <w:pPr>
              <w:pStyle w:val="ListParagraph"/>
              <w:ind w:left="0"/>
              <w:rPr>
                <w:rFonts w:ascii="Arial" w:hAnsi="Arial" w:cs="Arial"/>
                <w:sz w:val="16"/>
                <w:szCs w:val="24"/>
              </w:rPr>
            </w:pPr>
            <w:r>
              <w:rPr>
                <w:rFonts w:ascii="Arial" w:hAnsi="Arial" w:cs="Arial"/>
                <w:sz w:val="16"/>
                <w:szCs w:val="24"/>
              </w:rPr>
              <w:t>Delivery</w:t>
            </w:r>
          </w:p>
          <w:p w14:paraId="6452E6DF" w14:textId="77777777" w:rsidR="00003FAE" w:rsidRDefault="00003FAE" w:rsidP="00D675AB">
            <w:pPr>
              <w:pStyle w:val="ListParagraph"/>
              <w:ind w:left="0"/>
              <w:rPr>
                <w:rFonts w:ascii="Arial" w:hAnsi="Arial" w:cs="Arial"/>
                <w:sz w:val="16"/>
                <w:szCs w:val="24"/>
              </w:rPr>
            </w:pPr>
            <w:r>
              <w:rPr>
                <w:rFonts w:ascii="Arial" w:hAnsi="Arial" w:cs="Arial"/>
                <w:sz w:val="16"/>
                <w:szCs w:val="24"/>
              </w:rPr>
              <w:t>Confirmation</w:t>
            </w:r>
          </w:p>
          <w:p w14:paraId="5B6FE462"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Flag</w:t>
            </w:r>
          </w:p>
        </w:tc>
        <w:tc>
          <w:tcPr>
            <w:tcW w:w="90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6E99689A" w14:textId="77777777" w:rsidR="00003FAE" w:rsidRDefault="00310421" w:rsidP="00D675AB">
            <w:pPr>
              <w:pStyle w:val="ListParagraph"/>
              <w:ind w:left="0"/>
              <w:rPr>
                <w:rFonts w:ascii="Arial" w:hAnsi="Arial" w:cs="Arial"/>
                <w:sz w:val="16"/>
                <w:szCs w:val="24"/>
              </w:rPr>
            </w:pPr>
            <w:r w:rsidRPr="00150FAE">
              <w:rPr>
                <w:rFonts w:ascii="Arial" w:hAnsi="Arial" w:cs="Arial"/>
                <w:sz w:val="16"/>
                <w:szCs w:val="24"/>
              </w:rPr>
              <w:t>Error Handling</w:t>
            </w:r>
          </w:p>
          <w:p w14:paraId="0E4ED675"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Indicator</w:t>
            </w:r>
          </w:p>
        </w:tc>
      </w:tr>
      <w:tr w:rsidR="00003FAE" w:rsidRPr="00CB3F3E" w14:paraId="1FDF1EB0" w14:textId="77777777" w:rsidTr="00761B4D">
        <w:trPr>
          <w:trHeight w:val="205"/>
        </w:trPr>
        <w:tc>
          <w:tcPr>
            <w:tcW w:w="333" w:type="dxa"/>
            <w:vMerge/>
            <w:tcBorders>
              <w:left w:val="single" w:sz="8" w:space="0" w:color="auto"/>
              <w:right w:val="single" w:sz="8" w:space="0" w:color="auto"/>
            </w:tcBorders>
            <w:shd w:val="clear" w:color="auto" w:fill="92CDDC" w:themeFill="accent5" w:themeFillTint="99"/>
            <w:vAlign w:val="center"/>
          </w:tcPr>
          <w:p w14:paraId="0BBCE4E5" w14:textId="77777777" w:rsidR="00310421" w:rsidRPr="00003FAE" w:rsidRDefault="00310421" w:rsidP="00D675AB">
            <w:pPr>
              <w:pStyle w:val="ListParagraph"/>
              <w:ind w:left="0"/>
              <w:jc w:val="center"/>
              <w:rPr>
                <w:noProof/>
                <w:sz w:val="16"/>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8A5D2D2" w14:textId="77777777" w:rsidR="00310421" w:rsidRPr="00003FAE" w:rsidRDefault="00310421" w:rsidP="00D675AB">
            <w:pPr>
              <w:pStyle w:val="ListParagraph"/>
              <w:ind w:left="0"/>
              <w:rPr>
                <w:rFonts w:ascii="Arial" w:hAnsi="Arial" w:cs="Arial"/>
                <w:sz w:val="16"/>
                <w:szCs w:val="24"/>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95BF6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DBE2C6"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97AD68" w14:textId="77777777" w:rsidR="00310421" w:rsidRPr="0007799E" w:rsidRDefault="00486260" w:rsidP="00D675AB">
            <w:pPr>
              <w:pStyle w:val="ListParagraph"/>
              <w:ind w:left="0"/>
              <w:rPr>
                <w:rFonts w:ascii="Arial" w:hAnsi="Arial" w:cs="Arial"/>
                <w:sz w:val="16"/>
                <w:szCs w:val="24"/>
              </w:rPr>
            </w:pPr>
            <w:r>
              <w:rPr>
                <w:rFonts w:ascii="Arial" w:hAnsi="Arial" w:cs="Arial"/>
                <w:sz w:val="16"/>
                <w:szCs w:val="24"/>
              </w:rPr>
              <w:t>$1</w:t>
            </w:r>
            <w:r w:rsidR="00310421"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E442B4"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DFB7A6"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95475A"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r>
      <w:tr w:rsidR="00003FAE" w:rsidRPr="00CB3F3E" w14:paraId="10CA3852"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4DA91B5B"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B8B4E98"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53039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3DBCD6AD"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846E23" w14:textId="77777777" w:rsidR="00310421" w:rsidRPr="0007799E" w:rsidRDefault="00486260" w:rsidP="00D675AB">
            <w:pPr>
              <w:pStyle w:val="ListParagraph"/>
              <w:ind w:left="0"/>
              <w:rPr>
                <w:rFonts w:ascii="Arial" w:hAnsi="Arial" w:cs="Arial"/>
                <w:sz w:val="16"/>
                <w:szCs w:val="24"/>
              </w:rPr>
            </w:pPr>
            <w:r>
              <w:rPr>
                <w:rFonts w:ascii="Arial" w:hAnsi="Arial" w:cs="Arial"/>
                <w:sz w:val="16"/>
                <w:szCs w:val="24"/>
              </w:rPr>
              <w:t>$2</w:t>
            </w:r>
            <w:r w:rsidR="00310421"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81EC89"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A5C29F8"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C3060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r>
      <w:tr w:rsidR="00003FAE" w:rsidRPr="00CB3F3E" w14:paraId="0590667F"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38DF6141"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CA2CEAE"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DFE1C5"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PDF</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73E5267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00C220"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$3.00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240FE0"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8204CE"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FF1333"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r>
      <w:tr w:rsidR="00003FAE" w:rsidRPr="00CB3F3E" w14:paraId="0B3A9EB6"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0FB8B6E2"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4CBE0A"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723597A"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522C80F9"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5CC0A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5690BE"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FBA1F8"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0814B8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r>
      <w:tr w:rsidR="001E6BE2" w:rsidRPr="00CB3F3E" w14:paraId="178E7B8E"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62E75AF2"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098E3E8" w14:textId="77777777" w:rsidR="001E6BE2" w:rsidRPr="004F1F8B" w:rsidRDefault="001E6BE2" w:rsidP="00D675AB">
            <w:pPr>
              <w:rPr>
                <w:rFonts w:ascii="Arial" w:hAnsi="Arial" w:cs="Arial"/>
                <w:sz w:val="16"/>
                <w:szCs w:val="24"/>
              </w:rPr>
            </w:pPr>
            <w:r w:rsidRPr="004F1F8B">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646C2DFF"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252D6D00" w14:textId="77777777" w:rsidR="001E6BE2" w:rsidRPr="004F1F8B" w:rsidRDefault="001E6BE2"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5ABB58EA" w14:textId="77777777" w:rsidR="001E6BE2" w:rsidRPr="004F1F8B" w:rsidRDefault="00761B4D" w:rsidP="00D675AB">
            <w:pPr>
              <w:pStyle w:val="ListParagraph"/>
              <w:ind w:left="0"/>
              <w:rPr>
                <w:rFonts w:ascii="Arial" w:hAnsi="Arial" w:cs="Arial"/>
                <w:sz w:val="16"/>
                <w:szCs w:val="24"/>
              </w:rPr>
            </w:pPr>
            <w:r w:rsidRPr="004F1F8B">
              <w:rPr>
                <w:rFonts w:ascii="Arial" w:hAnsi="Arial" w:cs="Arial"/>
                <w:sz w:val="16"/>
                <w:szCs w:val="24"/>
              </w:rPr>
              <w:t>$0</w:t>
            </w:r>
            <w:r w:rsidR="001E6BE2" w:rsidRPr="004F1F8B">
              <w:rPr>
                <w:rFonts w:ascii="Arial" w:hAnsi="Arial" w:cs="Arial"/>
                <w:sz w:val="16"/>
                <w:szCs w:val="24"/>
              </w:rPr>
              <w:t>.50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604EE086" w14:textId="77777777" w:rsidR="001E6BE2" w:rsidRPr="004F1F8B" w:rsidRDefault="00761B4D" w:rsidP="00D675AB">
            <w:pPr>
              <w:pStyle w:val="ListParagraph"/>
              <w:ind w:left="0"/>
              <w:rPr>
                <w:rFonts w:ascii="Arial" w:hAnsi="Arial" w:cs="Arial"/>
                <w:sz w:val="16"/>
                <w:szCs w:val="24"/>
              </w:rPr>
            </w:pPr>
            <w:r w:rsidRPr="004F1F8B">
              <w:rPr>
                <w:rFonts w:ascii="Arial" w:hAnsi="Arial" w:cs="Arial"/>
                <w:sz w:val="16"/>
                <w:szCs w:val="24"/>
              </w:rPr>
              <w:t>1</w:t>
            </w:r>
            <w:r w:rsidRPr="004F1F8B">
              <w:rPr>
                <w:rFonts w:ascii="Arial" w:hAnsi="Arial" w:cs="Arial"/>
                <w:sz w:val="16"/>
                <w:szCs w:val="24"/>
                <w:vertAlign w:val="superscript"/>
              </w:rPr>
              <w:t>st</w:t>
            </w:r>
            <w:r w:rsidRPr="004F1F8B">
              <w:rPr>
                <w:rFonts w:ascii="Arial" w:hAnsi="Arial" w:cs="Arial"/>
                <w:sz w:val="16"/>
                <w:szCs w:val="24"/>
              </w:rPr>
              <w:t xml:space="preserve"> Class</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4D085483"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539F0BA4"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N/A</w:t>
            </w:r>
          </w:p>
        </w:tc>
      </w:tr>
      <w:tr w:rsidR="00761B4D" w:rsidRPr="00CB3F3E" w14:paraId="671DAAC4"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5026BC6B"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91739CC" w14:textId="77777777" w:rsidR="00761B4D" w:rsidRPr="004F1F8B" w:rsidRDefault="00761B4D" w:rsidP="00435BA6">
            <w:pPr>
              <w:rPr>
                <w:rFonts w:ascii="Arial" w:hAnsi="Arial" w:cs="Arial"/>
                <w:sz w:val="16"/>
                <w:szCs w:val="24"/>
              </w:rPr>
            </w:pPr>
            <w:r w:rsidRPr="004F1F8B">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0B113AA7"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2F03CFB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404572E8"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$2.50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435601AD"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Priority</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558B2A0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56D93D9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r>
      <w:tr w:rsidR="001E6BE2" w:rsidRPr="00CB3F3E" w14:paraId="0C598EBE"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782D0F45"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3AFC3BF" w14:textId="77777777" w:rsidR="001E6BE2" w:rsidRPr="004F1F8B" w:rsidRDefault="001E6BE2"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8F575FE" w14:textId="77777777" w:rsidR="001E6BE2" w:rsidRPr="004F1F8B" w:rsidRDefault="001E6BE2" w:rsidP="00D675AB">
            <w:pPr>
              <w:pStyle w:val="ListParagraph"/>
              <w:ind w:left="0"/>
              <w:rPr>
                <w:rFonts w:ascii="Arial" w:hAnsi="Arial" w:cs="Arial"/>
                <w:sz w:val="16"/>
                <w:szCs w:val="24"/>
              </w:rPr>
            </w:pP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3BBC51A3" w14:textId="77777777" w:rsidR="001E6BE2" w:rsidRPr="004F1F8B" w:rsidRDefault="001E6BE2" w:rsidP="00D675AB">
            <w:pPr>
              <w:pStyle w:val="ListParagraph"/>
              <w:ind w:left="0"/>
              <w:rPr>
                <w:rFonts w:ascii="Arial" w:hAnsi="Arial" w:cs="Arial"/>
                <w:sz w:val="16"/>
                <w:szCs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4294B52E" w14:textId="77777777" w:rsidR="001E6BE2" w:rsidRPr="004F1F8B" w:rsidRDefault="001E6BE2" w:rsidP="00D675AB">
            <w:pPr>
              <w:pStyle w:val="ListParagraph"/>
              <w:ind w:left="0"/>
              <w:rPr>
                <w:rFonts w:ascii="Arial" w:hAnsi="Arial" w:cs="Arial"/>
                <w:sz w:val="16"/>
                <w:szCs w:val="24"/>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DF76CD1" w14:textId="77777777" w:rsidR="001E6BE2" w:rsidRPr="004F1F8B" w:rsidRDefault="001E6BE2"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78167639" w14:textId="77777777" w:rsidR="001E6BE2" w:rsidRPr="004F1F8B" w:rsidRDefault="001E6BE2" w:rsidP="00D675AB">
            <w:pPr>
              <w:rPr>
                <w:rFonts w:ascii="Arial" w:hAnsi="Arial" w:cs="Arial"/>
                <w:sz w:val="16"/>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10C262EB" w14:textId="77777777" w:rsidR="001E6BE2" w:rsidRPr="004F1F8B" w:rsidRDefault="001E6BE2" w:rsidP="00D675AB">
            <w:pPr>
              <w:rPr>
                <w:rFonts w:ascii="Arial" w:hAnsi="Arial" w:cs="Arial"/>
                <w:sz w:val="16"/>
                <w:szCs w:val="24"/>
              </w:rPr>
            </w:pPr>
          </w:p>
        </w:tc>
      </w:tr>
      <w:tr w:rsidR="001E6BE2" w:rsidRPr="00CB3F3E" w14:paraId="031D7964"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62C5B96E"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667A9D2"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EAB69A"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046C1F92"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HTTP://www.Vendor2url.com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03CD8D"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$1.00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F165D4"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DC340E" w14:textId="77777777" w:rsidR="001E6BE2" w:rsidRPr="004F1F8B" w:rsidRDefault="001E6BE2" w:rsidP="00D675AB">
            <w:pPr>
              <w:rPr>
                <w:sz w:val="16"/>
              </w:rPr>
            </w:pPr>
            <w:r w:rsidRPr="004F1F8B">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0C5E636" w14:textId="77777777" w:rsidR="001E6BE2" w:rsidRPr="004F1F8B" w:rsidRDefault="001E6BE2" w:rsidP="00D675AB">
            <w:pPr>
              <w:rPr>
                <w:sz w:val="16"/>
              </w:rPr>
            </w:pPr>
            <w:r w:rsidRPr="004F1F8B">
              <w:rPr>
                <w:rFonts w:ascii="Arial" w:hAnsi="Arial" w:cs="Arial"/>
                <w:sz w:val="16"/>
                <w:szCs w:val="24"/>
              </w:rPr>
              <w:t>Yes</w:t>
            </w:r>
          </w:p>
        </w:tc>
      </w:tr>
      <w:tr w:rsidR="001E6BE2" w:rsidRPr="00CB3F3E" w14:paraId="1DF19D16"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CC6A7A7"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C1A7F99" w14:textId="77777777" w:rsidR="001E6BE2" w:rsidRPr="004F1F8B" w:rsidRDefault="001E6BE2" w:rsidP="00D675AB">
            <w:pPr>
              <w:rPr>
                <w:sz w:val="16"/>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9DD776"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EDI</w:t>
            </w:r>
          </w:p>
        </w:tc>
        <w:tc>
          <w:tcPr>
            <w:tcW w:w="2430" w:type="dxa"/>
            <w:tcBorders>
              <w:top w:val="nil"/>
              <w:left w:val="nil"/>
              <w:bottom w:val="single" w:sz="8" w:space="0" w:color="auto"/>
              <w:right w:val="single" w:sz="8" w:space="0" w:color="auto"/>
            </w:tcBorders>
            <w:tcMar>
              <w:top w:w="0" w:type="dxa"/>
              <w:left w:w="108" w:type="dxa"/>
              <w:bottom w:w="0" w:type="dxa"/>
              <w:right w:w="108" w:type="dxa"/>
            </w:tcMar>
          </w:tcPr>
          <w:p w14:paraId="155FC3A1" w14:textId="77777777" w:rsidR="001E6BE2" w:rsidRPr="004F1F8B" w:rsidRDefault="001E6BE2" w:rsidP="00D675AB">
            <w:r w:rsidRPr="004F1F8B">
              <w:rPr>
                <w:rFonts w:ascii="Arial" w:hAnsi="Arial" w:cs="Arial"/>
                <w:sz w:val="16"/>
                <w:szCs w:val="24"/>
              </w:rPr>
              <w:t>HTTP://www.Vendor2url.com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E0B169"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$2.00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02CC47"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Faster</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63B667" w14:textId="77777777" w:rsidR="001E6BE2" w:rsidRPr="004F1F8B" w:rsidRDefault="001E6BE2" w:rsidP="00D675AB">
            <w:pPr>
              <w:rPr>
                <w:sz w:val="16"/>
              </w:rPr>
            </w:pPr>
            <w:r w:rsidRPr="004F1F8B">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597BDC" w14:textId="77777777" w:rsidR="001E6BE2" w:rsidRPr="004F1F8B" w:rsidRDefault="001E6BE2" w:rsidP="00D675AB">
            <w:pPr>
              <w:rPr>
                <w:sz w:val="16"/>
              </w:rPr>
            </w:pPr>
            <w:r w:rsidRPr="004F1F8B">
              <w:rPr>
                <w:rFonts w:ascii="Arial" w:hAnsi="Arial" w:cs="Arial"/>
                <w:sz w:val="16"/>
                <w:szCs w:val="24"/>
              </w:rPr>
              <w:t>Yes</w:t>
            </w:r>
          </w:p>
        </w:tc>
      </w:tr>
      <w:tr w:rsidR="00761B4D" w:rsidRPr="00CB3F3E" w14:paraId="29AAE799" w14:textId="77777777" w:rsidTr="00435BA6">
        <w:trPr>
          <w:trHeight w:val="146"/>
        </w:trPr>
        <w:tc>
          <w:tcPr>
            <w:tcW w:w="333" w:type="dxa"/>
            <w:vMerge/>
            <w:tcBorders>
              <w:left w:val="single" w:sz="8" w:space="0" w:color="auto"/>
              <w:right w:val="single" w:sz="8" w:space="0" w:color="auto"/>
            </w:tcBorders>
            <w:shd w:val="clear" w:color="auto" w:fill="92CDDC" w:themeFill="accent5" w:themeFillTint="99"/>
          </w:tcPr>
          <w:p w14:paraId="592419A0"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8F7F7A6" w14:textId="77777777" w:rsidR="00761B4D" w:rsidRPr="004F1F8B" w:rsidRDefault="006E7DD0" w:rsidP="00435BA6">
            <w:pPr>
              <w:rPr>
                <w:rFonts w:ascii="Arial" w:hAnsi="Arial" w:cs="Arial"/>
                <w:sz w:val="16"/>
                <w:szCs w:val="24"/>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BE4840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48AAE461"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5F08282A"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$1.50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6F9C5AC"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Registered</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47213F56"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618796A3"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r>
      <w:tr w:rsidR="00761B4D" w:rsidRPr="00CB3F3E" w14:paraId="19815EEC"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C83A024"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0A34A77" w14:textId="77777777" w:rsidR="00761B4D" w:rsidRPr="00003FAE" w:rsidRDefault="00761B4D" w:rsidP="00D675AB">
            <w:pPr>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136C725A" w14:textId="77777777" w:rsidR="00761B4D" w:rsidRPr="0007799E" w:rsidRDefault="00761B4D" w:rsidP="00D675AB">
            <w:pPr>
              <w:pStyle w:val="ListParagraph"/>
              <w:ind w:left="0"/>
              <w:rPr>
                <w:rFonts w:ascii="Arial" w:hAnsi="Arial" w:cs="Arial"/>
                <w:sz w:val="16"/>
                <w:szCs w:val="24"/>
              </w:rPr>
            </w:pPr>
          </w:p>
        </w:tc>
        <w:tc>
          <w:tcPr>
            <w:tcW w:w="2430" w:type="dxa"/>
            <w:tcBorders>
              <w:top w:val="nil"/>
              <w:left w:val="nil"/>
              <w:bottom w:val="single" w:sz="8" w:space="0" w:color="auto"/>
              <w:right w:val="single" w:sz="8" w:space="0" w:color="auto"/>
            </w:tcBorders>
            <w:tcMar>
              <w:top w:w="0" w:type="dxa"/>
              <w:left w:w="108" w:type="dxa"/>
              <w:bottom w:w="0" w:type="dxa"/>
              <w:right w:w="108" w:type="dxa"/>
            </w:tcMar>
          </w:tcPr>
          <w:p w14:paraId="426BA63C" w14:textId="77777777" w:rsidR="00761B4D" w:rsidRPr="0007799E" w:rsidRDefault="00761B4D" w:rsidP="00D675AB">
            <w:pPr>
              <w:rPr>
                <w:rFonts w:ascii="Arial" w:hAnsi="Arial" w:cs="Arial"/>
                <w:sz w:val="16"/>
                <w:szCs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36D53256" w14:textId="77777777" w:rsidR="00761B4D" w:rsidRPr="0007799E" w:rsidRDefault="00761B4D" w:rsidP="00D675AB">
            <w:pPr>
              <w:pStyle w:val="ListParagraph"/>
              <w:ind w:left="0"/>
              <w:rPr>
                <w:rFonts w:ascii="Arial" w:hAnsi="Arial" w:cs="Arial"/>
                <w:sz w:val="16"/>
                <w:szCs w:val="24"/>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2BF8EA01" w14:textId="77777777" w:rsidR="00761B4D" w:rsidRPr="0007799E" w:rsidRDefault="00761B4D"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0735FD43" w14:textId="77777777" w:rsidR="00761B4D" w:rsidRPr="0007799E" w:rsidRDefault="00761B4D" w:rsidP="00D675AB">
            <w:pPr>
              <w:pStyle w:val="ListParagraph"/>
              <w:ind w:left="0"/>
              <w:rPr>
                <w:rFonts w:ascii="Arial" w:hAnsi="Arial" w:cs="Arial"/>
                <w:sz w:val="16"/>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3D419F19" w14:textId="77777777" w:rsidR="00761B4D" w:rsidRPr="0007799E" w:rsidRDefault="00761B4D" w:rsidP="00D675AB">
            <w:pPr>
              <w:pStyle w:val="ListParagraph"/>
              <w:ind w:left="0"/>
              <w:rPr>
                <w:rFonts w:ascii="Arial" w:hAnsi="Arial" w:cs="Arial"/>
                <w:sz w:val="16"/>
                <w:szCs w:val="24"/>
              </w:rPr>
            </w:pPr>
          </w:p>
        </w:tc>
      </w:tr>
      <w:tr w:rsidR="00761B4D" w:rsidRPr="00CB3F3E" w14:paraId="7B5849EC"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323393C"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95780CC" w14:textId="77777777" w:rsidR="00761B4D" w:rsidRPr="00003FAE" w:rsidRDefault="00761B4D" w:rsidP="00435BA6">
            <w:pPr>
              <w:pStyle w:val="ListParagraph"/>
              <w:ind w:left="0"/>
              <w:rPr>
                <w:rFonts w:ascii="Arial" w:hAnsi="Arial" w:cs="Arial"/>
                <w:sz w:val="16"/>
                <w:szCs w:val="24"/>
              </w:rPr>
            </w:pPr>
            <w:r w:rsidRPr="00003FAE">
              <w:rPr>
                <w:rFonts w:ascii="Arial" w:hAnsi="Arial" w:cs="Arial"/>
                <w:sz w:val="16"/>
                <w:szCs w:val="24"/>
              </w:rPr>
              <w:t>Vendor 3</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CF4EF5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1B8DF52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HTTP://www.Vendor3url.com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3001D2BF"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$1</w:t>
            </w:r>
            <w:r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0FEC878"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595D90B0"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75849BC2"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18230658"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0518EB08"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bottom"/>
          </w:tcPr>
          <w:p w14:paraId="27FD54F8" w14:textId="77777777" w:rsidR="00761B4D" w:rsidRPr="00003FAE" w:rsidRDefault="00761B4D" w:rsidP="00435BA6">
            <w:pPr>
              <w:rPr>
                <w:sz w:val="16"/>
              </w:rPr>
            </w:pPr>
            <w:r w:rsidRPr="00003FAE">
              <w:rPr>
                <w:rFonts w:ascii="Arial" w:hAnsi="Arial" w:cs="Arial"/>
                <w:sz w:val="16"/>
                <w:szCs w:val="24"/>
              </w:rPr>
              <w:t>Vendor 3</w:t>
            </w:r>
          </w:p>
        </w:tc>
        <w:tc>
          <w:tcPr>
            <w:tcW w:w="1170" w:type="dxa"/>
            <w:tcBorders>
              <w:top w:val="nil"/>
              <w:left w:val="nil"/>
              <w:bottom w:val="single" w:sz="4" w:space="0" w:color="auto"/>
              <w:right w:val="single" w:sz="8" w:space="0" w:color="auto"/>
            </w:tcBorders>
            <w:tcMar>
              <w:top w:w="0" w:type="dxa"/>
              <w:left w:w="108" w:type="dxa"/>
              <w:bottom w:w="0" w:type="dxa"/>
              <w:right w:w="108" w:type="dxa"/>
            </w:tcMar>
            <w:vAlign w:val="bottom"/>
          </w:tcPr>
          <w:p w14:paraId="3CB1776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nil"/>
              <w:left w:val="nil"/>
              <w:bottom w:val="single" w:sz="4" w:space="0" w:color="auto"/>
              <w:right w:val="single" w:sz="8" w:space="0" w:color="auto"/>
            </w:tcBorders>
            <w:tcMar>
              <w:top w:w="0" w:type="dxa"/>
              <w:left w:w="108" w:type="dxa"/>
              <w:bottom w:w="0" w:type="dxa"/>
              <w:right w:w="108" w:type="dxa"/>
            </w:tcMar>
          </w:tcPr>
          <w:p w14:paraId="7F3D6A13" w14:textId="77777777" w:rsidR="00761B4D" w:rsidRPr="0007799E" w:rsidRDefault="00761B4D" w:rsidP="00435BA6">
            <w:r w:rsidRPr="0007799E">
              <w:rPr>
                <w:rFonts w:ascii="Arial" w:hAnsi="Arial" w:cs="Arial"/>
                <w:sz w:val="16"/>
                <w:szCs w:val="24"/>
              </w:rPr>
              <w:t>HTTP://www.Vendor3url.com</w:t>
            </w:r>
          </w:p>
        </w:tc>
        <w:tc>
          <w:tcPr>
            <w:tcW w:w="810" w:type="dxa"/>
            <w:tcBorders>
              <w:top w:val="nil"/>
              <w:left w:val="nil"/>
              <w:bottom w:val="single" w:sz="4" w:space="0" w:color="auto"/>
              <w:right w:val="single" w:sz="8" w:space="0" w:color="auto"/>
            </w:tcBorders>
            <w:tcMar>
              <w:top w:w="0" w:type="dxa"/>
              <w:left w:w="108" w:type="dxa"/>
              <w:bottom w:w="0" w:type="dxa"/>
              <w:right w:w="108" w:type="dxa"/>
            </w:tcMar>
            <w:vAlign w:val="bottom"/>
          </w:tcPr>
          <w:p w14:paraId="721B50B0"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$2</w:t>
            </w:r>
            <w:r w:rsidRPr="0007799E">
              <w:rPr>
                <w:rFonts w:ascii="Arial" w:hAnsi="Arial" w:cs="Arial"/>
                <w:sz w:val="16"/>
                <w:szCs w:val="24"/>
              </w:rPr>
              <w:t>.00</w:t>
            </w:r>
          </w:p>
        </w:tc>
        <w:tc>
          <w:tcPr>
            <w:tcW w:w="1080" w:type="dxa"/>
            <w:tcBorders>
              <w:top w:val="nil"/>
              <w:left w:val="nil"/>
              <w:bottom w:val="single" w:sz="4" w:space="0" w:color="auto"/>
              <w:right w:val="single" w:sz="8" w:space="0" w:color="auto"/>
            </w:tcBorders>
            <w:tcMar>
              <w:top w:w="0" w:type="dxa"/>
              <w:left w:w="108" w:type="dxa"/>
              <w:bottom w:w="0" w:type="dxa"/>
              <w:right w:w="108" w:type="dxa"/>
            </w:tcMar>
            <w:vAlign w:val="bottom"/>
          </w:tcPr>
          <w:p w14:paraId="1CF35E7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nil"/>
              <w:left w:val="nil"/>
              <w:bottom w:val="single" w:sz="4" w:space="0" w:color="auto"/>
              <w:right w:val="single" w:sz="8" w:space="0" w:color="auto"/>
            </w:tcBorders>
            <w:tcMar>
              <w:top w:w="0" w:type="dxa"/>
              <w:left w:w="108" w:type="dxa"/>
              <w:bottom w:w="0" w:type="dxa"/>
              <w:right w:w="108" w:type="dxa"/>
            </w:tcMar>
            <w:vAlign w:val="bottom"/>
          </w:tcPr>
          <w:p w14:paraId="3F7B8559"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nil"/>
              <w:left w:val="nil"/>
              <w:bottom w:val="single" w:sz="4" w:space="0" w:color="auto"/>
              <w:right w:val="single" w:sz="8" w:space="0" w:color="auto"/>
            </w:tcBorders>
            <w:tcMar>
              <w:top w:w="0" w:type="dxa"/>
              <w:left w:w="108" w:type="dxa"/>
              <w:bottom w:w="0" w:type="dxa"/>
              <w:right w:w="108" w:type="dxa"/>
            </w:tcMar>
            <w:vAlign w:val="bottom"/>
          </w:tcPr>
          <w:p w14:paraId="00B76ED1"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60CFA9E9" w14:textId="77777777" w:rsidTr="00761B4D">
        <w:trPr>
          <w:trHeight w:val="146"/>
        </w:trPr>
        <w:tc>
          <w:tcPr>
            <w:tcW w:w="333" w:type="dxa"/>
            <w:vMerge/>
            <w:tcBorders>
              <w:left w:val="single" w:sz="8" w:space="0" w:color="auto"/>
              <w:right w:val="single" w:sz="4" w:space="0" w:color="auto"/>
            </w:tcBorders>
            <w:shd w:val="clear" w:color="auto" w:fill="92CDDC" w:themeFill="accent5" w:themeFillTint="99"/>
          </w:tcPr>
          <w:p w14:paraId="12B71D36"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5E86B49" w14:textId="77777777" w:rsidR="00761B4D" w:rsidRPr="00003FAE" w:rsidRDefault="00761B4D" w:rsidP="00435BA6">
            <w:pPr>
              <w:rPr>
                <w:sz w:val="16"/>
              </w:rPr>
            </w:pPr>
            <w:r w:rsidRPr="00003FAE">
              <w:rPr>
                <w:rFonts w:ascii="Arial" w:hAnsi="Arial" w:cs="Arial"/>
                <w:sz w:val="16"/>
                <w:szCs w:val="24"/>
              </w:rPr>
              <w:t>Vendor 3</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068965E"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5D50E1"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1F496D3"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F4AFEFF"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B2552E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1E95E33"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r>
      <w:tr w:rsidR="00761B4D" w:rsidRPr="00CB3F3E" w14:paraId="5E3F7175"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19B63241"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DB29C96" w14:textId="77777777" w:rsidR="00761B4D" w:rsidRPr="00003FAE" w:rsidRDefault="00761B4D" w:rsidP="00435BA6">
            <w:pPr>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82E1071" w14:textId="77777777" w:rsidR="00761B4D" w:rsidRPr="0007799E" w:rsidRDefault="00761B4D" w:rsidP="00435BA6">
            <w:pPr>
              <w:pStyle w:val="ListParagraph"/>
              <w:ind w:left="0"/>
              <w:rPr>
                <w:rFonts w:ascii="Arial" w:hAnsi="Arial" w:cs="Arial"/>
                <w:sz w:val="16"/>
                <w:szCs w:val="24"/>
              </w:rPr>
            </w:pP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992E6" w14:textId="77777777" w:rsidR="00761B4D" w:rsidRPr="0007799E" w:rsidRDefault="00761B4D" w:rsidP="00435BA6">
            <w:pPr>
              <w:rPr>
                <w:rFonts w:ascii="Arial" w:hAnsi="Arial" w:cs="Arial"/>
                <w:sz w:val="16"/>
                <w:szCs w:val="24"/>
              </w:rPr>
            </w:pP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DC53ED8" w14:textId="77777777" w:rsidR="00761B4D" w:rsidRPr="0007799E" w:rsidRDefault="00761B4D" w:rsidP="00435BA6">
            <w:pPr>
              <w:pStyle w:val="ListParagraph"/>
              <w:ind w:left="0"/>
              <w:rPr>
                <w:rFonts w:ascii="Arial" w:hAnsi="Arial" w:cs="Arial"/>
                <w:sz w:val="16"/>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308D4A4" w14:textId="77777777" w:rsidR="00761B4D" w:rsidRPr="0007799E" w:rsidRDefault="00761B4D" w:rsidP="00435BA6">
            <w:pPr>
              <w:pStyle w:val="ListParagraph"/>
              <w:ind w:left="0"/>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4D247E8" w14:textId="77777777" w:rsidR="00761B4D" w:rsidRPr="0007799E" w:rsidRDefault="00761B4D" w:rsidP="00435BA6">
            <w:pPr>
              <w:pStyle w:val="ListParagraph"/>
              <w:ind w:left="0"/>
              <w:rPr>
                <w:rFonts w:ascii="Arial" w:hAnsi="Arial" w:cs="Arial"/>
                <w:sz w:val="16"/>
                <w:szCs w:val="24"/>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21D6F31" w14:textId="77777777" w:rsidR="00761B4D" w:rsidRPr="0007799E" w:rsidRDefault="00761B4D" w:rsidP="00435BA6">
            <w:pPr>
              <w:pStyle w:val="ListParagraph"/>
              <w:ind w:left="0"/>
              <w:rPr>
                <w:rFonts w:ascii="Arial" w:hAnsi="Arial" w:cs="Arial"/>
                <w:sz w:val="16"/>
                <w:szCs w:val="24"/>
              </w:rPr>
            </w:pPr>
          </w:p>
        </w:tc>
      </w:tr>
      <w:tr w:rsidR="00761B4D" w:rsidRPr="00CB3F3E" w14:paraId="40230D6F"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42F07A5C"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E92E1A2" w14:textId="77777777" w:rsidR="00761B4D" w:rsidRPr="00003FAE" w:rsidRDefault="00761B4D" w:rsidP="00435BA6">
            <w:pPr>
              <w:pStyle w:val="ListParagraph"/>
              <w:ind w:left="0"/>
              <w:rPr>
                <w:rFonts w:ascii="Arial" w:hAnsi="Arial" w:cs="Arial"/>
                <w:sz w:val="16"/>
                <w:szCs w:val="24"/>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3E6BEE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36362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8C748C9"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$1</w:t>
            </w:r>
            <w:r w:rsidRPr="0007799E">
              <w:rPr>
                <w:rFonts w:ascii="Arial" w:hAnsi="Arial" w:cs="Arial"/>
                <w:sz w:val="16"/>
                <w:szCs w:val="24"/>
              </w:rPr>
              <w:t>.00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4014B9"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567BE8C"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805C352"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032EC89F"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1BC743B4"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7D04D7" w14:textId="77777777" w:rsidR="00761B4D" w:rsidRPr="00003FAE" w:rsidRDefault="00761B4D" w:rsidP="00435BA6">
            <w:pPr>
              <w:rPr>
                <w:sz w:val="16"/>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52F8BA4"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CDCC2"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47DD193"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$2</w:t>
            </w:r>
            <w:r w:rsidRPr="0007799E">
              <w:rPr>
                <w:rFonts w:ascii="Arial" w:hAnsi="Arial" w:cs="Arial"/>
                <w:sz w:val="16"/>
                <w:szCs w:val="24"/>
              </w:rPr>
              <w:t>.00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9DDB8BE"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A04F750"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B908AEF"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105D5537"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34D32E6A"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4A86A42" w14:textId="77777777" w:rsidR="00761B4D" w:rsidRPr="00003FAE" w:rsidRDefault="00761B4D" w:rsidP="00435BA6">
            <w:pPr>
              <w:rPr>
                <w:sz w:val="16"/>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C0136F9"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A6D5DD"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C6725DF"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C24CAC1"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A8339F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7526E4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r>
      <w:tr w:rsidR="00761B4D" w:rsidRPr="00CB3F3E" w14:paraId="0D47B1C4" w14:textId="77777777" w:rsidTr="00761B4D">
        <w:trPr>
          <w:trHeight w:val="146"/>
        </w:trPr>
        <w:tc>
          <w:tcPr>
            <w:tcW w:w="333" w:type="dxa"/>
            <w:tcBorders>
              <w:left w:val="single" w:sz="8" w:space="0" w:color="auto"/>
              <w:bottom w:val="single" w:sz="8" w:space="0" w:color="auto"/>
              <w:right w:val="single" w:sz="4" w:space="0" w:color="auto"/>
            </w:tcBorders>
            <w:shd w:val="clear" w:color="auto" w:fill="92CDDC" w:themeFill="accent5" w:themeFillTint="99"/>
          </w:tcPr>
          <w:p w14:paraId="679AD407"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9C50176" w14:textId="77777777" w:rsidR="00761B4D" w:rsidRPr="00003FAE" w:rsidRDefault="00761B4D" w:rsidP="00435BA6">
            <w:pPr>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5D5DB71" w14:textId="77777777" w:rsidR="00761B4D" w:rsidRPr="0007799E" w:rsidRDefault="00761B4D" w:rsidP="00435BA6">
            <w:pPr>
              <w:pStyle w:val="ListParagraph"/>
              <w:ind w:left="0"/>
              <w:rPr>
                <w:rFonts w:ascii="Arial" w:hAnsi="Arial" w:cs="Arial"/>
                <w:sz w:val="16"/>
                <w:szCs w:val="24"/>
              </w:rPr>
            </w:pP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505426" w14:textId="77777777" w:rsidR="00761B4D" w:rsidRPr="0007799E" w:rsidRDefault="00761B4D" w:rsidP="00435BA6">
            <w:pPr>
              <w:rPr>
                <w:rFonts w:ascii="Arial" w:hAnsi="Arial" w:cs="Arial"/>
                <w:sz w:val="16"/>
                <w:szCs w:val="24"/>
              </w:rPr>
            </w:pP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CB8DDF8" w14:textId="77777777" w:rsidR="00761B4D" w:rsidRPr="0007799E" w:rsidRDefault="00761B4D" w:rsidP="00435BA6">
            <w:pPr>
              <w:pStyle w:val="ListParagraph"/>
              <w:ind w:left="0"/>
              <w:rPr>
                <w:rFonts w:ascii="Arial" w:hAnsi="Arial" w:cs="Arial"/>
                <w:sz w:val="16"/>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B28345C" w14:textId="77777777" w:rsidR="00761B4D" w:rsidRPr="0007799E" w:rsidRDefault="00761B4D" w:rsidP="00435BA6">
            <w:pPr>
              <w:pStyle w:val="ListParagraph"/>
              <w:ind w:left="0"/>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06D68EA" w14:textId="77777777" w:rsidR="00761B4D" w:rsidRPr="0007799E" w:rsidRDefault="00761B4D" w:rsidP="00435BA6">
            <w:pPr>
              <w:pStyle w:val="ListParagraph"/>
              <w:ind w:left="0"/>
              <w:rPr>
                <w:rFonts w:ascii="Arial" w:hAnsi="Arial" w:cs="Arial"/>
                <w:sz w:val="16"/>
                <w:szCs w:val="24"/>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05EBB64" w14:textId="77777777" w:rsidR="00761B4D" w:rsidRPr="0007799E" w:rsidRDefault="00761B4D" w:rsidP="00435BA6">
            <w:pPr>
              <w:pStyle w:val="ListParagraph"/>
              <w:ind w:left="0"/>
              <w:rPr>
                <w:rFonts w:ascii="Arial" w:hAnsi="Arial" w:cs="Arial"/>
                <w:sz w:val="16"/>
                <w:szCs w:val="24"/>
              </w:rPr>
            </w:pPr>
          </w:p>
        </w:tc>
      </w:tr>
    </w:tbl>
    <w:p w14:paraId="127B55CB" w14:textId="77777777" w:rsidR="00D675AB" w:rsidRDefault="00D675AB" w:rsidP="007B5666">
      <w:pPr>
        <w:rPr>
          <w:rFonts w:ascii="Arial" w:hAnsi="Arial" w:cs="Arial"/>
          <w:color w:val="0000FF"/>
          <w:sz w:val="20"/>
          <w:szCs w:val="24"/>
        </w:rPr>
      </w:pPr>
    </w:p>
    <w:p w14:paraId="2096F8F5" w14:textId="77777777" w:rsidR="00F24B23" w:rsidRDefault="00F24B23" w:rsidP="007B5666">
      <w:pPr>
        <w:rPr>
          <w:rFonts w:ascii="Arial" w:hAnsi="Arial" w:cs="Arial"/>
          <w:color w:val="0000FF"/>
          <w:sz w:val="20"/>
          <w:szCs w:val="24"/>
        </w:rPr>
      </w:pPr>
    </w:p>
    <w:p w14:paraId="5AD988EC" w14:textId="77777777" w:rsidR="00F24B23" w:rsidRPr="00003FAE" w:rsidRDefault="00F24B23" w:rsidP="007B5666">
      <w:pPr>
        <w:rPr>
          <w:rFonts w:ascii="Arial" w:hAnsi="Arial" w:cs="Arial"/>
          <w:sz w:val="20"/>
          <w:szCs w:val="24"/>
        </w:rPr>
      </w:pPr>
      <w:r w:rsidRPr="00003FAE">
        <w:rPr>
          <w:rFonts w:ascii="Arial" w:hAnsi="Arial" w:cs="Arial"/>
          <w:sz w:val="20"/>
          <w:szCs w:val="24"/>
        </w:rPr>
        <w:t xml:space="preserve">The following table will establish a relationship between the institutions that want to send a payload and the vendor or other institution that will deliver that payload. </w:t>
      </w:r>
    </w:p>
    <w:p w14:paraId="6666AF3B" w14:textId="77777777" w:rsidR="00F24B23" w:rsidRPr="00003FAE" w:rsidRDefault="00F24B23" w:rsidP="007B5666">
      <w:pPr>
        <w:rPr>
          <w:rFonts w:ascii="Arial" w:hAnsi="Arial" w:cs="Arial"/>
          <w:sz w:val="20"/>
          <w:szCs w:val="24"/>
        </w:rPr>
      </w:pPr>
    </w:p>
    <w:p w14:paraId="0C5D610C" w14:textId="77777777" w:rsidR="00304743" w:rsidRPr="00003FAE" w:rsidRDefault="00C90AC3" w:rsidP="00BF4470">
      <w:pPr>
        <w:rPr>
          <w:rFonts w:ascii="Arial" w:hAnsi="Arial" w:cs="Arial"/>
          <w:sz w:val="20"/>
          <w:szCs w:val="24"/>
        </w:rPr>
      </w:pPr>
      <w:r w:rsidRPr="00003FAE">
        <w:rPr>
          <w:rFonts w:ascii="Arial" w:hAnsi="Arial" w:cs="Arial"/>
          <w:sz w:val="20"/>
          <w:szCs w:val="24"/>
        </w:rPr>
        <w:t>Vendor</w:t>
      </w:r>
      <w:r w:rsidR="00F24B23" w:rsidRPr="00003FAE">
        <w:rPr>
          <w:rFonts w:ascii="Arial" w:hAnsi="Arial" w:cs="Arial"/>
          <w:sz w:val="20"/>
          <w:szCs w:val="24"/>
        </w:rPr>
        <w:t xml:space="preserve"> Reference</w:t>
      </w:r>
      <w:r w:rsidRPr="00003FAE">
        <w:rPr>
          <w:rFonts w:ascii="Arial" w:hAnsi="Arial" w:cs="Arial"/>
          <w:sz w:val="20"/>
          <w:szCs w:val="24"/>
        </w:rPr>
        <w:t xml:space="preserve"> </w:t>
      </w:r>
      <w:r w:rsidR="00310421" w:rsidRPr="00003FAE">
        <w:rPr>
          <w:rFonts w:ascii="Arial" w:hAnsi="Arial" w:cs="Arial"/>
          <w:sz w:val="20"/>
          <w:szCs w:val="24"/>
        </w:rPr>
        <w:t>Table</w:t>
      </w:r>
    </w:p>
    <w:tbl>
      <w:tblPr>
        <w:tblpPr w:leftFromText="180" w:rightFromText="180" w:vertAnchor="text" w:tblpY="1"/>
        <w:tblOverlap w:val="never"/>
        <w:tblW w:w="2970" w:type="dxa"/>
        <w:tblLayout w:type="fixed"/>
        <w:tblCellMar>
          <w:left w:w="0" w:type="dxa"/>
          <w:right w:w="0" w:type="dxa"/>
        </w:tblCellMar>
        <w:tblLook w:val="04A0" w:firstRow="1" w:lastRow="0" w:firstColumn="1" w:lastColumn="0" w:noHBand="0" w:noVBand="1"/>
      </w:tblPr>
      <w:tblGrid>
        <w:gridCol w:w="333"/>
        <w:gridCol w:w="1197"/>
        <w:gridCol w:w="1440"/>
      </w:tblGrid>
      <w:tr w:rsidR="00003FAE" w:rsidRPr="00003FAE" w14:paraId="1D3A1E18" w14:textId="77777777" w:rsidTr="004B3135">
        <w:trPr>
          <w:trHeight w:val="146"/>
        </w:trPr>
        <w:tc>
          <w:tcPr>
            <w:tcW w:w="333" w:type="dxa"/>
            <w:vMerge w:val="restart"/>
            <w:tcBorders>
              <w:top w:val="single" w:sz="8" w:space="0" w:color="auto"/>
              <w:left w:val="single" w:sz="8" w:space="0" w:color="auto"/>
              <w:right w:val="single" w:sz="8" w:space="0" w:color="auto"/>
            </w:tcBorders>
            <w:shd w:val="clear" w:color="auto" w:fill="92CDDC" w:themeFill="accent5" w:themeFillTint="99"/>
            <w:vAlign w:val="center"/>
          </w:tcPr>
          <w:p w14:paraId="7560D170" w14:textId="77777777" w:rsidR="00310421" w:rsidRPr="00003FAE" w:rsidRDefault="00310421" w:rsidP="00BF4470">
            <w:pPr>
              <w:pStyle w:val="ListParagraph"/>
              <w:ind w:left="0"/>
              <w:jc w:val="center"/>
              <w:rPr>
                <w:noProof/>
                <w:sz w:val="16"/>
                <w:szCs w:val="40"/>
              </w:rPr>
            </w:pPr>
            <w:r w:rsidRPr="00003FAE">
              <w:rPr>
                <w:noProof/>
                <w:sz w:val="16"/>
                <w:szCs w:val="40"/>
              </w:rPr>
              <w:t>M</w:t>
            </w:r>
          </w:p>
          <w:p w14:paraId="1E4FABDA" w14:textId="77777777" w:rsidR="00310421" w:rsidRPr="00003FAE" w:rsidRDefault="00310421" w:rsidP="00BF4470">
            <w:pPr>
              <w:pStyle w:val="ListParagraph"/>
              <w:ind w:left="0"/>
              <w:jc w:val="center"/>
              <w:rPr>
                <w:noProof/>
                <w:sz w:val="16"/>
                <w:szCs w:val="40"/>
              </w:rPr>
            </w:pPr>
            <w:r w:rsidRPr="00003FAE">
              <w:rPr>
                <w:noProof/>
                <w:sz w:val="16"/>
                <w:szCs w:val="40"/>
              </w:rPr>
              <w:t>E</w:t>
            </w:r>
          </w:p>
          <w:p w14:paraId="71808EE7" w14:textId="77777777" w:rsidR="00310421" w:rsidRPr="00003FAE" w:rsidRDefault="00310421" w:rsidP="00BF4470">
            <w:pPr>
              <w:pStyle w:val="ListParagraph"/>
              <w:ind w:left="0"/>
              <w:jc w:val="center"/>
              <w:rPr>
                <w:noProof/>
                <w:sz w:val="16"/>
                <w:szCs w:val="40"/>
              </w:rPr>
            </w:pPr>
            <w:r w:rsidRPr="00003FAE">
              <w:rPr>
                <w:noProof/>
                <w:sz w:val="16"/>
                <w:szCs w:val="40"/>
              </w:rPr>
              <w:t>M</w:t>
            </w:r>
          </w:p>
          <w:p w14:paraId="6BF72369" w14:textId="77777777" w:rsidR="00310421" w:rsidRPr="00003FAE" w:rsidRDefault="00310421" w:rsidP="00BF4470">
            <w:pPr>
              <w:pStyle w:val="ListParagraph"/>
              <w:ind w:left="0"/>
              <w:jc w:val="center"/>
              <w:rPr>
                <w:noProof/>
                <w:sz w:val="16"/>
                <w:szCs w:val="40"/>
              </w:rPr>
            </w:pPr>
            <w:r w:rsidRPr="00003FAE">
              <w:rPr>
                <w:noProof/>
                <w:sz w:val="16"/>
                <w:szCs w:val="40"/>
              </w:rPr>
              <w:t>B</w:t>
            </w:r>
          </w:p>
          <w:p w14:paraId="031657C7" w14:textId="77777777" w:rsidR="00310421" w:rsidRPr="00003FAE" w:rsidRDefault="00310421" w:rsidP="00BF4470">
            <w:pPr>
              <w:pStyle w:val="ListParagraph"/>
              <w:ind w:left="0"/>
              <w:jc w:val="center"/>
              <w:rPr>
                <w:noProof/>
                <w:sz w:val="16"/>
                <w:szCs w:val="40"/>
              </w:rPr>
            </w:pPr>
            <w:r w:rsidRPr="00003FAE">
              <w:rPr>
                <w:noProof/>
                <w:sz w:val="16"/>
                <w:szCs w:val="40"/>
              </w:rPr>
              <w:t>E</w:t>
            </w:r>
          </w:p>
          <w:p w14:paraId="0B321EAD" w14:textId="77777777" w:rsidR="00310421" w:rsidRPr="00003FAE" w:rsidRDefault="00310421" w:rsidP="00BF4470">
            <w:pPr>
              <w:pStyle w:val="ListParagraph"/>
              <w:ind w:left="0"/>
              <w:jc w:val="center"/>
              <w:rPr>
                <w:rFonts w:ascii="Arial" w:hAnsi="Arial" w:cs="Arial"/>
                <w:sz w:val="16"/>
                <w:szCs w:val="24"/>
              </w:rPr>
            </w:pPr>
            <w:r w:rsidRPr="00003FAE">
              <w:rPr>
                <w:noProof/>
                <w:sz w:val="16"/>
                <w:szCs w:val="40"/>
              </w:rPr>
              <w:t>R</w:t>
            </w:r>
            <w:r w:rsidRPr="00003FAE">
              <w:rPr>
                <w:noProof/>
                <w:sz w:val="16"/>
                <w:szCs w:val="40"/>
              </w:rPr>
              <w:br/>
              <w:t>S</w:t>
            </w:r>
            <w:r w:rsidRPr="00003FAE">
              <w:rPr>
                <w:noProof/>
                <w:sz w:val="16"/>
              </w:rPr>
              <w:br/>
            </w:r>
          </w:p>
        </w:tc>
        <w:tc>
          <w:tcPr>
            <w:tcW w:w="1197"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vAlign w:val="bottom"/>
          </w:tcPr>
          <w:p w14:paraId="1CCF7ADD" w14:textId="77777777" w:rsidR="00310421" w:rsidRPr="00003FAE" w:rsidRDefault="004B3135" w:rsidP="004B3135">
            <w:pPr>
              <w:rPr>
                <w:rFonts w:ascii="Arial" w:hAnsi="Arial" w:cs="Arial"/>
                <w:sz w:val="16"/>
                <w:szCs w:val="24"/>
              </w:rPr>
            </w:pPr>
            <w:r w:rsidRPr="00003FAE">
              <w:rPr>
                <w:rFonts w:ascii="Arial" w:hAnsi="Arial" w:cs="Arial"/>
                <w:sz w:val="16"/>
                <w:szCs w:val="24"/>
              </w:rPr>
              <w:t>Organization ID</w:t>
            </w:r>
          </w:p>
        </w:tc>
        <w:tc>
          <w:tcPr>
            <w:tcW w:w="144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tcPr>
          <w:p w14:paraId="5EA93A9A" w14:textId="77777777" w:rsidR="00310421" w:rsidRPr="00003FAE" w:rsidRDefault="001B3EEA" w:rsidP="00BF4470">
            <w:pPr>
              <w:rPr>
                <w:rFonts w:ascii="Arial" w:hAnsi="Arial" w:cs="Arial"/>
                <w:sz w:val="16"/>
                <w:szCs w:val="24"/>
              </w:rPr>
            </w:pPr>
            <w:r>
              <w:rPr>
                <w:rFonts w:ascii="Arial" w:hAnsi="Arial" w:cs="Arial"/>
                <w:sz w:val="16"/>
                <w:szCs w:val="24"/>
              </w:rPr>
              <w:t>Organization</w:t>
            </w:r>
            <w:r w:rsidR="00310421" w:rsidRPr="00003FAE">
              <w:rPr>
                <w:rFonts w:ascii="Arial" w:hAnsi="Arial" w:cs="Arial"/>
                <w:sz w:val="16"/>
                <w:szCs w:val="24"/>
              </w:rPr>
              <w:t xml:space="preserve"> Reference </w:t>
            </w:r>
          </w:p>
        </w:tc>
      </w:tr>
      <w:tr w:rsidR="00003FAE" w:rsidRPr="00003FAE" w14:paraId="3FB62574" w14:textId="77777777" w:rsidTr="004B3135">
        <w:trPr>
          <w:trHeight w:val="146"/>
        </w:trPr>
        <w:tc>
          <w:tcPr>
            <w:tcW w:w="333" w:type="dxa"/>
            <w:vMerge/>
            <w:tcBorders>
              <w:left w:val="single" w:sz="8" w:space="0" w:color="auto"/>
              <w:right w:val="single" w:sz="8" w:space="0" w:color="auto"/>
            </w:tcBorders>
            <w:shd w:val="clear" w:color="auto" w:fill="92CDDC" w:themeFill="accent5" w:themeFillTint="99"/>
            <w:vAlign w:val="bottom"/>
          </w:tcPr>
          <w:p w14:paraId="59A14F57"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C6DA788"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Institution 1</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bottom"/>
          </w:tcPr>
          <w:p w14:paraId="35C0C79A"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1C787C99" w14:textId="77777777" w:rsidTr="004B3135">
        <w:trPr>
          <w:trHeight w:val="146"/>
        </w:trPr>
        <w:tc>
          <w:tcPr>
            <w:tcW w:w="333" w:type="dxa"/>
            <w:vMerge/>
            <w:tcBorders>
              <w:left w:val="single" w:sz="8" w:space="0" w:color="auto"/>
              <w:right w:val="single" w:sz="8" w:space="0" w:color="auto"/>
            </w:tcBorders>
            <w:shd w:val="clear" w:color="auto" w:fill="92CDDC" w:themeFill="accent5" w:themeFillTint="99"/>
            <w:vAlign w:val="center"/>
          </w:tcPr>
          <w:p w14:paraId="49C7AA0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0BD3CFE7"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Institution 1</w:t>
            </w:r>
          </w:p>
        </w:tc>
        <w:tc>
          <w:tcPr>
            <w:tcW w:w="1440"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57DB8B36"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2</w:t>
            </w:r>
          </w:p>
        </w:tc>
      </w:tr>
      <w:tr w:rsidR="00003FAE" w:rsidRPr="00003FAE" w14:paraId="46CF7AFF" w14:textId="77777777" w:rsidTr="004B3135">
        <w:trPr>
          <w:trHeight w:val="196"/>
        </w:trPr>
        <w:tc>
          <w:tcPr>
            <w:tcW w:w="333" w:type="dxa"/>
            <w:vMerge/>
            <w:tcBorders>
              <w:left w:val="single" w:sz="8" w:space="0" w:color="auto"/>
              <w:right w:val="single" w:sz="8" w:space="0" w:color="auto"/>
            </w:tcBorders>
            <w:shd w:val="clear" w:color="auto" w:fill="92CDDC" w:themeFill="accent5" w:themeFillTint="99"/>
            <w:vAlign w:val="center"/>
          </w:tcPr>
          <w:p w14:paraId="5550B539"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4453C07" w14:textId="77777777" w:rsidR="00310421" w:rsidRPr="00003FAE" w:rsidRDefault="00310421" w:rsidP="00C90AC3">
            <w:pPr>
              <w:pStyle w:val="ListParagraph"/>
              <w:ind w:left="0"/>
              <w:rPr>
                <w:rFonts w:ascii="Arial" w:hAnsi="Arial" w:cs="Arial"/>
                <w:sz w:val="16"/>
                <w:szCs w:val="24"/>
              </w:rPr>
            </w:pPr>
          </w:p>
        </w:tc>
        <w:tc>
          <w:tcPr>
            <w:tcW w:w="1440"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3F1C96BC" w14:textId="77777777" w:rsidR="00310421" w:rsidRPr="00003FAE" w:rsidRDefault="00310421" w:rsidP="00C90AC3">
            <w:pPr>
              <w:pStyle w:val="ListParagraph"/>
              <w:ind w:left="0"/>
              <w:rPr>
                <w:rFonts w:ascii="Arial" w:hAnsi="Arial" w:cs="Arial"/>
                <w:sz w:val="16"/>
                <w:szCs w:val="24"/>
              </w:rPr>
            </w:pPr>
          </w:p>
        </w:tc>
      </w:tr>
      <w:tr w:rsidR="00003FAE" w:rsidRPr="00003FAE" w14:paraId="2322A142" w14:textId="77777777" w:rsidTr="004B3135">
        <w:trPr>
          <w:trHeight w:val="174"/>
        </w:trPr>
        <w:tc>
          <w:tcPr>
            <w:tcW w:w="333" w:type="dxa"/>
            <w:vMerge/>
            <w:tcBorders>
              <w:left w:val="single" w:sz="8" w:space="0" w:color="auto"/>
              <w:right w:val="single" w:sz="8" w:space="0" w:color="auto"/>
            </w:tcBorders>
            <w:shd w:val="clear" w:color="auto" w:fill="92CDDC" w:themeFill="accent5" w:themeFillTint="99"/>
            <w:vAlign w:val="center"/>
          </w:tcPr>
          <w:p w14:paraId="20AE542B"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5ADFACB1" w14:textId="77777777" w:rsidR="00310421" w:rsidRPr="00003FAE" w:rsidRDefault="00310421" w:rsidP="00C90AC3">
            <w:r w:rsidRPr="00003FAE">
              <w:rPr>
                <w:rFonts w:ascii="Arial" w:hAnsi="Arial" w:cs="Arial"/>
                <w:sz w:val="16"/>
                <w:szCs w:val="24"/>
              </w:rPr>
              <w:t>Institution 2</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51F0EF8C"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1EEFFA1B"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02911AD3"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3BECCD3"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2</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19C468AA"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3</w:t>
            </w:r>
          </w:p>
        </w:tc>
      </w:tr>
      <w:tr w:rsidR="00003FAE" w:rsidRPr="00003FAE" w14:paraId="0243177D"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775AA80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6BEE47E0" w14:textId="77777777" w:rsidR="00310421" w:rsidRPr="00003FAE" w:rsidRDefault="00310421" w:rsidP="00C90AC3">
            <w:pPr>
              <w:rPr>
                <w:rFonts w:ascii="Arial" w:hAnsi="Arial" w:cs="Arial"/>
                <w:sz w:val="16"/>
                <w:szCs w:val="24"/>
              </w:rPr>
            </w:pP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2F48431A" w14:textId="77777777" w:rsidR="00310421" w:rsidRPr="00003FAE" w:rsidRDefault="00310421" w:rsidP="00C90AC3">
            <w:pPr>
              <w:pStyle w:val="ListParagraph"/>
              <w:ind w:left="0"/>
              <w:rPr>
                <w:rFonts w:ascii="Arial" w:hAnsi="Arial" w:cs="Arial"/>
                <w:sz w:val="16"/>
                <w:szCs w:val="24"/>
              </w:rPr>
            </w:pPr>
          </w:p>
        </w:tc>
      </w:tr>
      <w:tr w:rsidR="00003FAE" w:rsidRPr="00003FAE" w14:paraId="2A30CD7F"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62E8BE1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5D28F72" w14:textId="77777777" w:rsidR="00310421" w:rsidRPr="00003FAE" w:rsidRDefault="00310421" w:rsidP="00C90AC3">
            <w:r w:rsidRPr="00003FAE">
              <w:rPr>
                <w:rFonts w:ascii="Arial" w:hAnsi="Arial" w:cs="Arial"/>
                <w:sz w:val="16"/>
                <w:szCs w:val="24"/>
              </w:rPr>
              <w:t>Institution 3</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49D5CD46"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63DAF960"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2D485D86"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4C38B618"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3</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36AE9D72"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2</w:t>
            </w:r>
          </w:p>
        </w:tc>
      </w:tr>
      <w:tr w:rsidR="00003FAE" w:rsidRPr="00003FAE" w14:paraId="6407C14C" w14:textId="77777777" w:rsidTr="004B3135">
        <w:trPr>
          <w:trHeight w:val="75"/>
        </w:trPr>
        <w:tc>
          <w:tcPr>
            <w:tcW w:w="333" w:type="dxa"/>
            <w:vMerge/>
            <w:tcBorders>
              <w:left w:val="single" w:sz="8" w:space="0" w:color="auto"/>
              <w:bottom w:val="single" w:sz="8" w:space="0" w:color="auto"/>
              <w:right w:val="single" w:sz="8" w:space="0" w:color="auto"/>
            </w:tcBorders>
            <w:shd w:val="clear" w:color="auto" w:fill="92CDDC" w:themeFill="accent5" w:themeFillTint="99"/>
            <w:vAlign w:val="center"/>
          </w:tcPr>
          <w:p w14:paraId="629DC558"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bottom"/>
          </w:tcPr>
          <w:p w14:paraId="59A8A945"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3</w:t>
            </w:r>
          </w:p>
        </w:tc>
        <w:tc>
          <w:tcPr>
            <w:tcW w:w="1440" w:type="dxa"/>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vAlign w:val="bottom"/>
          </w:tcPr>
          <w:p w14:paraId="36728FE9" w14:textId="77777777" w:rsidR="00310421" w:rsidRPr="00003FAE" w:rsidRDefault="00C90AC3" w:rsidP="00C90AC3">
            <w:pPr>
              <w:pStyle w:val="ListParagraph"/>
              <w:ind w:left="0"/>
              <w:rPr>
                <w:rFonts w:ascii="Arial" w:hAnsi="Arial" w:cs="Arial"/>
                <w:sz w:val="16"/>
                <w:szCs w:val="24"/>
              </w:rPr>
            </w:pPr>
            <w:r w:rsidRPr="00003FAE">
              <w:rPr>
                <w:rFonts w:ascii="Arial" w:hAnsi="Arial" w:cs="Arial"/>
                <w:sz w:val="16"/>
                <w:szCs w:val="24"/>
              </w:rPr>
              <w:t>Institution X</w:t>
            </w:r>
          </w:p>
        </w:tc>
      </w:tr>
    </w:tbl>
    <w:p w14:paraId="188F70C8" w14:textId="77777777" w:rsidR="00304743" w:rsidRPr="00003FAE" w:rsidRDefault="00BF4470" w:rsidP="003E3ABF">
      <w:pPr>
        <w:rPr>
          <w:rFonts w:ascii="Arial" w:hAnsi="Arial" w:cs="Arial"/>
          <w:sz w:val="20"/>
          <w:szCs w:val="24"/>
        </w:rPr>
      </w:pPr>
      <w:r w:rsidRPr="00003FAE">
        <w:rPr>
          <w:rFonts w:ascii="Arial" w:hAnsi="Arial" w:cs="Arial"/>
          <w:sz w:val="20"/>
          <w:szCs w:val="24"/>
        </w:rPr>
        <w:br w:type="textWrapping" w:clear="all"/>
      </w:r>
    </w:p>
    <w:p w14:paraId="51E658E9" w14:textId="77777777" w:rsidR="00BB6185" w:rsidRDefault="00BB6185" w:rsidP="005B7C37">
      <w:pPr>
        <w:rPr>
          <w:rFonts w:ascii="Arial" w:hAnsi="Arial" w:cs="Arial"/>
          <w:color w:val="0000FF"/>
          <w:sz w:val="20"/>
          <w:szCs w:val="24"/>
        </w:rPr>
      </w:pPr>
    </w:p>
    <w:p w14:paraId="0CEDBB96" w14:textId="77777777" w:rsidR="006E7DD0" w:rsidRDefault="006E7DD0">
      <w:pPr>
        <w:spacing w:after="200" w:line="276" w:lineRule="auto"/>
        <w:rPr>
          <w:rFonts w:ascii="Arial" w:hAnsi="Arial" w:cs="Arial"/>
          <w:color w:val="0000FF"/>
          <w:sz w:val="20"/>
          <w:szCs w:val="24"/>
        </w:rPr>
      </w:pPr>
      <w:r>
        <w:rPr>
          <w:rFonts w:ascii="Arial" w:hAnsi="Arial" w:cs="Arial"/>
          <w:color w:val="0000FF"/>
          <w:sz w:val="20"/>
          <w:szCs w:val="24"/>
        </w:rPr>
        <w:br w:type="page"/>
      </w:r>
    </w:p>
    <w:p w14:paraId="7336FB80" w14:textId="77777777" w:rsidR="005B7C37" w:rsidRPr="00207B87" w:rsidRDefault="005B7C37" w:rsidP="00207B87">
      <w:pPr>
        <w:pStyle w:val="Heading1"/>
        <w:rPr>
          <w:rFonts w:ascii="Arial" w:hAnsi="Arial" w:cs="Arial"/>
          <w:color w:val="auto"/>
        </w:rPr>
      </w:pPr>
      <w:bookmarkStart w:id="9" w:name="_Toc365021477"/>
      <w:r w:rsidRPr="00207B87">
        <w:rPr>
          <w:rFonts w:ascii="Arial" w:hAnsi="Arial" w:cs="Arial"/>
          <w:color w:val="auto"/>
        </w:rPr>
        <w:lastRenderedPageBreak/>
        <w:t>CDS Network Server</w:t>
      </w:r>
      <w:bookmarkEnd w:id="9"/>
    </w:p>
    <w:p w14:paraId="1F5B60ED" w14:textId="77777777" w:rsidR="007154EF" w:rsidRPr="007154EF" w:rsidRDefault="007154EF" w:rsidP="005B7C37">
      <w:pPr>
        <w:jc w:val="center"/>
        <w:rPr>
          <w:rFonts w:ascii="Arial" w:hAnsi="Arial" w:cs="Arial"/>
          <w:b/>
          <w:color w:val="0000FF"/>
          <w:sz w:val="24"/>
          <w:szCs w:val="24"/>
          <w:u w:val="single"/>
        </w:rPr>
      </w:pPr>
    </w:p>
    <w:p w14:paraId="0FA22EA8" w14:textId="77777777" w:rsidR="00DE67BA" w:rsidRDefault="00DE67BA" w:rsidP="005B7C37">
      <w:pPr>
        <w:rPr>
          <w:rFonts w:ascii="Arial" w:hAnsi="Arial" w:cs="Arial"/>
          <w:sz w:val="20"/>
          <w:szCs w:val="24"/>
        </w:rPr>
      </w:pPr>
      <w:ins w:id="10" w:author="Lou Delzompo" w:date="2013-09-05T11:14:00Z">
        <w:r>
          <w:rPr>
            <w:rFonts w:ascii="Arial" w:hAnsi="Arial" w:cs="Arial"/>
            <w:sz w:val="20"/>
            <w:szCs w:val="24"/>
          </w:rPr>
          <w:t xml:space="preserve">The purpose of the </w:t>
        </w:r>
      </w:ins>
    </w:p>
    <w:p w14:paraId="5BE48C3E" w14:textId="77777777" w:rsidR="005B7C37" w:rsidRPr="00CB3F3E" w:rsidRDefault="006457CA" w:rsidP="005B7C37">
      <w:pPr>
        <w:rPr>
          <w:rFonts w:ascii="Arial" w:hAnsi="Arial" w:cs="Arial"/>
          <w:sz w:val="20"/>
          <w:szCs w:val="24"/>
        </w:rPr>
      </w:pPr>
      <w:r w:rsidRPr="00CB3F3E">
        <w:rPr>
          <w:rFonts w:ascii="Arial" w:hAnsi="Arial" w:cs="Arial"/>
          <w:sz w:val="20"/>
          <w:szCs w:val="24"/>
        </w:rPr>
        <w:t xml:space="preserve">While there will probably </w:t>
      </w:r>
      <w:r w:rsidR="006E7DD0">
        <w:rPr>
          <w:rFonts w:ascii="Arial" w:hAnsi="Arial" w:cs="Arial"/>
          <w:sz w:val="20"/>
          <w:szCs w:val="24"/>
        </w:rPr>
        <w:t xml:space="preserve">be </w:t>
      </w:r>
      <w:r w:rsidRPr="00CB3F3E">
        <w:rPr>
          <w:rFonts w:ascii="Arial" w:hAnsi="Arial" w:cs="Arial"/>
          <w:sz w:val="20"/>
          <w:szCs w:val="24"/>
        </w:rPr>
        <w:t>only one CDS Directory Server t</w:t>
      </w:r>
      <w:r w:rsidR="005B7C37" w:rsidRPr="00CB3F3E">
        <w:rPr>
          <w:rFonts w:ascii="Arial" w:hAnsi="Arial" w:cs="Arial"/>
          <w:sz w:val="20"/>
          <w:szCs w:val="24"/>
        </w:rPr>
        <w:t>here may be many CDS Network Servers.  Each Inst</w:t>
      </w:r>
      <w:r w:rsidR="00393417" w:rsidRPr="00CB3F3E">
        <w:rPr>
          <w:rFonts w:ascii="Arial" w:hAnsi="Arial" w:cs="Arial"/>
          <w:sz w:val="20"/>
          <w:szCs w:val="24"/>
        </w:rPr>
        <w:t>itution or vendor may maintain one</w:t>
      </w:r>
      <w:r w:rsidR="005B7C37" w:rsidRPr="00CB3F3E">
        <w:rPr>
          <w:rFonts w:ascii="Arial" w:hAnsi="Arial" w:cs="Arial"/>
          <w:sz w:val="20"/>
          <w:szCs w:val="24"/>
        </w:rPr>
        <w:t xml:space="preserve"> or more</w:t>
      </w:r>
      <w:r w:rsidR="00393417" w:rsidRPr="00CB3F3E">
        <w:rPr>
          <w:rFonts w:ascii="Arial" w:hAnsi="Arial" w:cs="Arial"/>
          <w:sz w:val="20"/>
          <w:szCs w:val="24"/>
        </w:rPr>
        <w:t xml:space="preserve"> server</w:t>
      </w:r>
      <w:r w:rsidRPr="00CB3F3E">
        <w:rPr>
          <w:rFonts w:ascii="Arial" w:hAnsi="Arial" w:cs="Arial"/>
          <w:sz w:val="20"/>
          <w:szCs w:val="24"/>
        </w:rPr>
        <w:t xml:space="preserve"> used to send and receive payloads via the CDS </w:t>
      </w:r>
      <w:proofErr w:type="spellStart"/>
      <w:r w:rsidRPr="00CB3F3E">
        <w:rPr>
          <w:rFonts w:ascii="Arial" w:hAnsi="Arial" w:cs="Arial"/>
          <w:sz w:val="20"/>
          <w:szCs w:val="24"/>
        </w:rPr>
        <w:t>Webservice</w:t>
      </w:r>
      <w:proofErr w:type="spellEnd"/>
      <w:r w:rsidRPr="00CB3F3E">
        <w:rPr>
          <w:rFonts w:ascii="Arial" w:hAnsi="Arial" w:cs="Arial"/>
          <w:sz w:val="20"/>
          <w:szCs w:val="24"/>
        </w:rPr>
        <w:t xml:space="preserve">.  </w:t>
      </w:r>
    </w:p>
    <w:p w14:paraId="69E4FC9D" w14:textId="77777777" w:rsidR="005B7C37" w:rsidRPr="00CB3F3E" w:rsidRDefault="007154EF" w:rsidP="007154EF">
      <w:pPr>
        <w:spacing w:after="200" w:line="276" w:lineRule="auto"/>
        <w:rPr>
          <w:rFonts w:ascii="Arial" w:hAnsi="Arial" w:cs="Arial"/>
          <w:sz w:val="20"/>
          <w:szCs w:val="24"/>
        </w:rPr>
      </w:pPr>
      <w:r w:rsidRPr="00CB3F3E">
        <w:rPr>
          <w:rFonts w:ascii="Arial" w:hAnsi="Arial" w:cs="Arial"/>
          <w:sz w:val="20"/>
          <w:szCs w:val="24"/>
        </w:rPr>
        <w:br w:type="page"/>
      </w:r>
    </w:p>
    <w:p w14:paraId="1888D05D" w14:textId="77777777" w:rsidR="0050376A" w:rsidRPr="00207B87" w:rsidRDefault="0050376A" w:rsidP="00207B87">
      <w:pPr>
        <w:pStyle w:val="Heading1"/>
        <w:rPr>
          <w:rFonts w:ascii="Arial" w:hAnsi="Arial" w:cs="Arial"/>
          <w:color w:val="auto"/>
        </w:rPr>
      </w:pPr>
      <w:bookmarkStart w:id="11" w:name="_Toc365021478"/>
      <w:r w:rsidRPr="00207B87">
        <w:rPr>
          <w:rFonts w:ascii="Arial" w:hAnsi="Arial" w:cs="Arial"/>
          <w:color w:val="auto"/>
        </w:rPr>
        <w:lastRenderedPageBreak/>
        <w:t>CDS Get Delivery Options</w:t>
      </w:r>
      <w:bookmarkEnd w:id="11"/>
    </w:p>
    <w:p w14:paraId="53AE3B47" w14:textId="77777777" w:rsidR="006E7DD0" w:rsidRPr="004E5BCD" w:rsidRDefault="006E7DD0" w:rsidP="007154EF">
      <w:pPr>
        <w:jc w:val="center"/>
        <w:rPr>
          <w:rFonts w:ascii="Arial" w:hAnsi="Arial" w:cs="Arial"/>
          <w:b/>
          <w:color w:val="0000FF"/>
          <w:sz w:val="24"/>
          <w:szCs w:val="24"/>
          <w:u w:val="single"/>
        </w:rPr>
      </w:pPr>
    </w:p>
    <w:p w14:paraId="5E24F52C" w14:textId="77777777" w:rsidR="006E7DD0" w:rsidRPr="004F1F8B" w:rsidRDefault="006E7DD0" w:rsidP="0050376A">
      <w:pPr>
        <w:pStyle w:val="ListParagraph"/>
        <w:numPr>
          <w:ilvl w:val="0"/>
          <w:numId w:val="1"/>
        </w:numPr>
        <w:rPr>
          <w:rFonts w:ascii="Arial" w:hAnsi="Arial" w:cs="Arial"/>
          <w:sz w:val="20"/>
          <w:szCs w:val="24"/>
        </w:rPr>
      </w:pPr>
      <w:r w:rsidRPr="004F1F8B">
        <w:rPr>
          <w:rFonts w:ascii="Arial" w:hAnsi="Arial" w:cs="Arial"/>
          <w:sz w:val="20"/>
          <w:szCs w:val="24"/>
        </w:rPr>
        <w:t>Actor  i</w:t>
      </w:r>
      <w:r w:rsidR="0050376A" w:rsidRPr="004F1F8B">
        <w:rPr>
          <w:rFonts w:ascii="Arial" w:hAnsi="Arial" w:cs="Arial"/>
          <w:sz w:val="20"/>
          <w:szCs w:val="24"/>
        </w:rPr>
        <w:t>nitiates a document exchange (</w:t>
      </w:r>
      <w:r w:rsidR="00F325D5" w:rsidRPr="004F1F8B">
        <w:rPr>
          <w:rFonts w:ascii="Arial" w:hAnsi="Arial" w:cs="Arial"/>
          <w:sz w:val="20"/>
          <w:szCs w:val="24"/>
        </w:rPr>
        <w:t>Delivery Options Request</w:t>
      </w:r>
      <w:r w:rsidR="0050376A" w:rsidRPr="004F1F8B">
        <w:rPr>
          <w:rFonts w:ascii="Arial" w:hAnsi="Arial" w:cs="Arial"/>
          <w:sz w:val="20"/>
          <w:szCs w:val="24"/>
        </w:rPr>
        <w:t>)</w:t>
      </w:r>
    </w:p>
    <w:p w14:paraId="4ADE85C8" w14:textId="77777777" w:rsidR="0050376A" w:rsidRPr="004F1F8B" w:rsidRDefault="0050376A" w:rsidP="006E7DD0">
      <w:pPr>
        <w:pStyle w:val="ListParagraph"/>
        <w:rPr>
          <w:rFonts w:ascii="Arial" w:hAnsi="Arial" w:cs="Arial"/>
          <w:sz w:val="20"/>
          <w:szCs w:val="24"/>
        </w:rPr>
      </w:pPr>
      <w:r w:rsidRPr="004F1F8B">
        <w:rPr>
          <w:rFonts w:ascii="Arial" w:hAnsi="Arial" w:cs="Arial"/>
          <w:sz w:val="20"/>
          <w:szCs w:val="24"/>
        </w:rPr>
        <w:t xml:space="preserve"> </w:t>
      </w:r>
    </w:p>
    <w:p w14:paraId="55BF199B" w14:textId="77777777" w:rsidR="006E7DD0"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 xml:space="preserve">Process connects to the server to get the Delivery Locations. </w:t>
      </w:r>
    </w:p>
    <w:p w14:paraId="1F4621E2" w14:textId="77777777" w:rsidR="0050376A" w:rsidRPr="004F1F8B" w:rsidRDefault="0050376A" w:rsidP="006E7DD0">
      <w:pPr>
        <w:pStyle w:val="ListParagraph"/>
        <w:rPr>
          <w:rFonts w:ascii="Arial" w:hAnsi="Arial" w:cs="Arial"/>
          <w:sz w:val="20"/>
          <w:szCs w:val="24"/>
        </w:rPr>
      </w:pPr>
    </w:p>
    <w:p w14:paraId="608E9505" w14:textId="77777777" w:rsidR="0050376A" w:rsidRPr="004F1F8B" w:rsidRDefault="00F325D5" w:rsidP="0050376A">
      <w:pPr>
        <w:pStyle w:val="ListParagraph"/>
        <w:numPr>
          <w:ilvl w:val="0"/>
          <w:numId w:val="1"/>
        </w:numPr>
        <w:rPr>
          <w:rFonts w:ascii="Arial" w:hAnsi="Arial" w:cs="Arial"/>
          <w:sz w:val="20"/>
          <w:szCs w:val="24"/>
        </w:rPr>
      </w:pPr>
      <w:r w:rsidRPr="004F1F8B">
        <w:rPr>
          <w:rFonts w:ascii="Arial" w:hAnsi="Arial" w:cs="Arial"/>
          <w:sz w:val="20"/>
          <w:szCs w:val="24"/>
        </w:rPr>
        <w:t>Access the</w:t>
      </w:r>
      <w:r w:rsidR="0050376A" w:rsidRPr="004F1F8B">
        <w:rPr>
          <w:rFonts w:ascii="Arial" w:hAnsi="Arial" w:cs="Arial"/>
          <w:sz w:val="20"/>
          <w:szCs w:val="24"/>
        </w:rPr>
        <w:t xml:space="preserve"> “</w:t>
      </w:r>
      <w:r w:rsidR="00AC34A2" w:rsidRPr="004F1F8B">
        <w:rPr>
          <w:rFonts w:ascii="Arial" w:hAnsi="Arial" w:cs="Arial"/>
          <w:sz w:val="20"/>
          <w:szCs w:val="24"/>
        </w:rPr>
        <w:t>Organization Directory &amp; Delivery Options</w:t>
      </w:r>
      <w:r w:rsidR="0050376A" w:rsidRPr="004F1F8B">
        <w:rPr>
          <w:rFonts w:ascii="Arial" w:hAnsi="Arial" w:cs="Arial"/>
          <w:sz w:val="20"/>
          <w:szCs w:val="24"/>
        </w:rPr>
        <w:t xml:space="preserve">” database </w:t>
      </w:r>
      <w:r w:rsidRPr="004F1F8B">
        <w:rPr>
          <w:rFonts w:ascii="Arial" w:hAnsi="Arial" w:cs="Arial"/>
          <w:sz w:val="20"/>
          <w:szCs w:val="24"/>
        </w:rPr>
        <w:t>to obtain a</w:t>
      </w:r>
      <w:r w:rsidR="00792E04" w:rsidRPr="004F1F8B">
        <w:rPr>
          <w:rFonts w:ascii="Arial" w:hAnsi="Arial" w:cs="Arial"/>
          <w:sz w:val="20"/>
          <w:szCs w:val="24"/>
        </w:rPr>
        <w:t xml:space="preserve">n updated list of all organizations and their locations in the directory.  The directory </w:t>
      </w:r>
      <w:r w:rsidR="0050376A" w:rsidRPr="004F1F8B">
        <w:rPr>
          <w:rFonts w:ascii="Arial" w:hAnsi="Arial" w:cs="Arial"/>
          <w:sz w:val="20"/>
          <w:szCs w:val="24"/>
        </w:rPr>
        <w:t>contain</w:t>
      </w:r>
      <w:r w:rsidR="00792E04" w:rsidRPr="004F1F8B">
        <w:rPr>
          <w:rFonts w:ascii="Arial" w:hAnsi="Arial" w:cs="Arial"/>
          <w:sz w:val="20"/>
          <w:szCs w:val="24"/>
        </w:rPr>
        <w:t>s</w:t>
      </w:r>
      <w:r w:rsidR="0050376A" w:rsidRPr="004F1F8B">
        <w:rPr>
          <w:rFonts w:ascii="Arial" w:hAnsi="Arial" w:cs="Arial"/>
          <w:sz w:val="20"/>
          <w:szCs w:val="24"/>
        </w:rPr>
        <w:t xml:space="preserve"> the </w:t>
      </w:r>
      <w:r w:rsidRPr="004F1F8B">
        <w:rPr>
          <w:rFonts w:ascii="Arial" w:hAnsi="Arial" w:cs="Arial"/>
          <w:sz w:val="20"/>
          <w:szCs w:val="24"/>
        </w:rPr>
        <w:t>organizational information and delivery options</w:t>
      </w:r>
      <w:r w:rsidR="0050376A" w:rsidRPr="004F1F8B">
        <w:rPr>
          <w:rFonts w:ascii="Arial" w:hAnsi="Arial" w:cs="Arial"/>
          <w:sz w:val="20"/>
          <w:szCs w:val="24"/>
        </w:rPr>
        <w:t xml:space="preserve"> of all entities</w:t>
      </w:r>
      <w:r w:rsidR="00792E04" w:rsidRPr="004F1F8B">
        <w:rPr>
          <w:rFonts w:ascii="Arial" w:hAnsi="Arial" w:cs="Arial"/>
          <w:sz w:val="20"/>
          <w:szCs w:val="24"/>
        </w:rPr>
        <w:t xml:space="preserve">, </w:t>
      </w:r>
      <w:r w:rsidR="0050376A" w:rsidRPr="004F1F8B">
        <w:rPr>
          <w:rFonts w:ascii="Arial" w:hAnsi="Arial" w:cs="Arial"/>
          <w:sz w:val="20"/>
          <w:szCs w:val="24"/>
        </w:rPr>
        <w:t>educational institutions and vendors alike).</w:t>
      </w:r>
    </w:p>
    <w:p w14:paraId="58F7CA50" w14:textId="77777777" w:rsidR="006E7DD0" w:rsidRPr="004F1F8B" w:rsidRDefault="006E7DD0" w:rsidP="006E7DD0">
      <w:pPr>
        <w:pStyle w:val="ListParagraph"/>
        <w:rPr>
          <w:rFonts w:ascii="Arial" w:hAnsi="Arial" w:cs="Arial"/>
          <w:sz w:val="20"/>
          <w:szCs w:val="24"/>
        </w:rPr>
      </w:pPr>
    </w:p>
    <w:p w14:paraId="351955AD" w14:textId="77777777" w:rsidR="0050376A" w:rsidRPr="004F1F8B" w:rsidRDefault="00792E04" w:rsidP="0050376A">
      <w:pPr>
        <w:pStyle w:val="ListParagraph"/>
        <w:numPr>
          <w:ilvl w:val="0"/>
          <w:numId w:val="1"/>
        </w:numPr>
        <w:rPr>
          <w:rFonts w:ascii="Arial" w:hAnsi="Arial" w:cs="Arial"/>
          <w:sz w:val="20"/>
          <w:szCs w:val="24"/>
        </w:rPr>
      </w:pPr>
      <w:r w:rsidRPr="004F1F8B">
        <w:rPr>
          <w:rFonts w:ascii="Arial" w:hAnsi="Arial" w:cs="Arial"/>
          <w:sz w:val="20"/>
          <w:szCs w:val="24"/>
        </w:rPr>
        <w:t>Access the “Organization Directory &amp; Delivery Options” database to obtain an update of the delivery options available from each organization in the directory.</w:t>
      </w:r>
      <w:r w:rsidR="0050376A" w:rsidRPr="004F1F8B">
        <w:rPr>
          <w:rFonts w:ascii="Arial" w:hAnsi="Arial" w:cs="Arial"/>
          <w:sz w:val="20"/>
          <w:szCs w:val="24"/>
        </w:rPr>
        <w:t>  Delivery Optio</w:t>
      </w:r>
      <w:r w:rsidRPr="004F1F8B">
        <w:rPr>
          <w:rFonts w:ascii="Arial" w:hAnsi="Arial" w:cs="Arial"/>
          <w:sz w:val="20"/>
          <w:szCs w:val="24"/>
        </w:rPr>
        <w:t>ns are passed back to the a</w:t>
      </w:r>
      <w:r w:rsidR="003975D1" w:rsidRPr="004F1F8B">
        <w:rPr>
          <w:rFonts w:ascii="Arial" w:hAnsi="Arial" w:cs="Arial"/>
          <w:sz w:val="20"/>
          <w:szCs w:val="24"/>
        </w:rPr>
        <w:t>ctor.</w:t>
      </w:r>
      <w:r w:rsidRPr="004F1F8B">
        <w:rPr>
          <w:rFonts w:ascii="Arial" w:hAnsi="Arial" w:cs="Arial"/>
          <w:sz w:val="20"/>
          <w:szCs w:val="24"/>
        </w:rPr>
        <w:t xml:space="preserve">  </w:t>
      </w:r>
    </w:p>
    <w:p w14:paraId="27F895EE" w14:textId="77777777" w:rsidR="006E7DD0" w:rsidRPr="004F1F8B" w:rsidRDefault="006E7DD0" w:rsidP="006E7DD0">
      <w:pPr>
        <w:rPr>
          <w:rFonts w:ascii="Arial" w:hAnsi="Arial" w:cs="Arial"/>
          <w:sz w:val="20"/>
          <w:szCs w:val="24"/>
        </w:rPr>
      </w:pPr>
    </w:p>
    <w:p w14:paraId="069C9B43"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Actor selects one or more Delivery Locations and one or more Delivery Options to be associat</w:t>
      </w:r>
      <w:r w:rsidR="006E7DD0" w:rsidRPr="004F1F8B">
        <w:rPr>
          <w:rFonts w:ascii="Arial" w:hAnsi="Arial" w:cs="Arial"/>
          <w:sz w:val="20"/>
          <w:szCs w:val="24"/>
        </w:rPr>
        <w:t>ed with each Delivery Location.</w:t>
      </w:r>
    </w:p>
    <w:p w14:paraId="40FD1DF9" w14:textId="77777777" w:rsidR="006E7DD0" w:rsidRPr="004F1F8B" w:rsidRDefault="006E7DD0" w:rsidP="006E7DD0">
      <w:pPr>
        <w:rPr>
          <w:rFonts w:ascii="Arial" w:hAnsi="Arial" w:cs="Arial"/>
          <w:sz w:val="20"/>
          <w:szCs w:val="24"/>
        </w:rPr>
      </w:pPr>
    </w:p>
    <w:p w14:paraId="4973C1FB"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Actor SENDS the payload to the CDS Network Server</w:t>
      </w:r>
    </w:p>
    <w:p w14:paraId="78E5A2EE" w14:textId="77777777" w:rsidR="006E7DD0" w:rsidRPr="004F1F8B" w:rsidRDefault="006E7DD0" w:rsidP="006E7DD0">
      <w:pPr>
        <w:rPr>
          <w:rFonts w:ascii="Arial" w:hAnsi="Arial" w:cs="Arial"/>
          <w:sz w:val="20"/>
          <w:szCs w:val="24"/>
        </w:rPr>
      </w:pPr>
    </w:p>
    <w:p w14:paraId="1CA8821E" w14:textId="77777777" w:rsidR="006E7DD0"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 xml:space="preserve">Payload is sent (maybe a </w:t>
      </w:r>
      <w:r w:rsidR="003975D1" w:rsidRPr="004F1F8B">
        <w:rPr>
          <w:rFonts w:ascii="Arial" w:hAnsi="Arial" w:cs="Arial"/>
          <w:sz w:val="20"/>
          <w:szCs w:val="24"/>
        </w:rPr>
        <w:t xml:space="preserve">request for a </w:t>
      </w:r>
      <w:r w:rsidRPr="004F1F8B">
        <w:rPr>
          <w:rFonts w:ascii="Arial" w:hAnsi="Arial" w:cs="Arial"/>
          <w:sz w:val="20"/>
          <w:szCs w:val="24"/>
        </w:rPr>
        <w:t>transcript) to the selected Delivery Locations,</w:t>
      </w:r>
    </w:p>
    <w:p w14:paraId="079483E8" w14:textId="77777777" w:rsidR="003975D1" w:rsidRPr="004F1F8B" w:rsidRDefault="0050376A" w:rsidP="006E7DD0">
      <w:pPr>
        <w:rPr>
          <w:rFonts w:ascii="Arial" w:hAnsi="Arial" w:cs="Arial"/>
          <w:sz w:val="20"/>
          <w:szCs w:val="24"/>
        </w:rPr>
      </w:pPr>
      <w:r w:rsidRPr="004F1F8B">
        <w:rPr>
          <w:rFonts w:ascii="Arial" w:hAnsi="Arial" w:cs="Arial"/>
          <w:sz w:val="20"/>
          <w:szCs w:val="24"/>
        </w:rPr>
        <w:t xml:space="preserve"> </w:t>
      </w:r>
    </w:p>
    <w:p w14:paraId="679507F0" w14:textId="77777777" w:rsidR="0050376A" w:rsidRPr="004F1F8B" w:rsidRDefault="003975D1" w:rsidP="003975D1">
      <w:pPr>
        <w:ind w:left="360"/>
        <w:rPr>
          <w:rFonts w:ascii="Arial" w:hAnsi="Arial" w:cs="Arial"/>
          <w:sz w:val="20"/>
          <w:szCs w:val="24"/>
        </w:rPr>
      </w:pPr>
      <w:r w:rsidRPr="004F1F8B">
        <w:rPr>
          <w:rFonts w:ascii="Arial" w:hAnsi="Arial" w:cs="Arial"/>
          <w:sz w:val="20"/>
          <w:szCs w:val="24"/>
        </w:rPr>
        <w:t xml:space="preserve">7.1 </w:t>
      </w:r>
      <w:r w:rsidR="0050376A" w:rsidRPr="004F1F8B">
        <w:rPr>
          <w:rFonts w:ascii="Arial" w:hAnsi="Arial" w:cs="Arial"/>
          <w:sz w:val="20"/>
          <w:szCs w:val="24"/>
        </w:rPr>
        <w:t>T</w:t>
      </w:r>
      <w:r w:rsidR="006E7DD0" w:rsidRPr="004F1F8B">
        <w:rPr>
          <w:rFonts w:ascii="Arial" w:hAnsi="Arial" w:cs="Arial"/>
          <w:sz w:val="20"/>
          <w:szCs w:val="24"/>
        </w:rPr>
        <w:t>ransaction History DB is updated</w:t>
      </w:r>
    </w:p>
    <w:p w14:paraId="5B5E65EA" w14:textId="77777777" w:rsidR="006E7DD0" w:rsidRPr="004F1F8B" w:rsidRDefault="006E7DD0" w:rsidP="003975D1">
      <w:pPr>
        <w:ind w:left="360"/>
        <w:rPr>
          <w:rFonts w:ascii="Arial" w:hAnsi="Arial" w:cs="Arial"/>
          <w:sz w:val="20"/>
          <w:szCs w:val="24"/>
        </w:rPr>
      </w:pPr>
    </w:p>
    <w:p w14:paraId="4F78B925"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Receiving Entity(s) as defined by Delivery Location receives the payload.</w:t>
      </w:r>
    </w:p>
    <w:p w14:paraId="656392EF" w14:textId="77777777" w:rsidR="006E7DD0" w:rsidRPr="004F1F8B" w:rsidRDefault="006E7DD0" w:rsidP="006E7DD0">
      <w:pPr>
        <w:pStyle w:val="ListParagraph"/>
        <w:rPr>
          <w:rFonts w:ascii="Arial" w:hAnsi="Arial" w:cs="Arial"/>
          <w:sz w:val="20"/>
          <w:szCs w:val="24"/>
        </w:rPr>
      </w:pPr>
    </w:p>
    <w:p w14:paraId="3808DA81" w14:textId="77777777" w:rsidR="00032889" w:rsidRPr="004F1F8B" w:rsidRDefault="0050376A" w:rsidP="00032889">
      <w:pPr>
        <w:pStyle w:val="ListParagraph"/>
        <w:numPr>
          <w:ilvl w:val="0"/>
          <w:numId w:val="1"/>
        </w:numPr>
        <w:rPr>
          <w:rFonts w:ascii="Arial" w:hAnsi="Arial" w:cs="Arial"/>
          <w:sz w:val="20"/>
          <w:szCs w:val="24"/>
        </w:rPr>
      </w:pPr>
      <w:r w:rsidRPr="004F1F8B">
        <w:rPr>
          <w:rFonts w:ascii="Arial" w:hAnsi="Arial" w:cs="Arial"/>
          <w:sz w:val="20"/>
          <w:szCs w:val="24"/>
        </w:rPr>
        <w:t xml:space="preserve">Receiving Entity(s) send </w:t>
      </w:r>
      <w:r w:rsidR="003975D1" w:rsidRPr="004F1F8B">
        <w:rPr>
          <w:rFonts w:ascii="Arial" w:hAnsi="Arial" w:cs="Arial"/>
          <w:sz w:val="20"/>
          <w:szCs w:val="24"/>
        </w:rPr>
        <w:t>some payload</w:t>
      </w:r>
      <w:r w:rsidRPr="004F1F8B">
        <w:rPr>
          <w:rFonts w:ascii="Arial" w:hAnsi="Arial" w:cs="Arial"/>
          <w:sz w:val="20"/>
          <w:szCs w:val="24"/>
        </w:rPr>
        <w:t xml:space="preserve"> back to the Actor. </w:t>
      </w:r>
    </w:p>
    <w:p w14:paraId="46B34E1F" w14:textId="77777777" w:rsidR="004E5BCD" w:rsidRPr="004F1F8B" w:rsidRDefault="004E5BCD" w:rsidP="004E5BCD">
      <w:pPr>
        <w:pStyle w:val="ListParagraph"/>
        <w:rPr>
          <w:rFonts w:ascii="Arial" w:hAnsi="Arial" w:cs="Arial"/>
          <w:sz w:val="20"/>
          <w:szCs w:val="24"/>
        </w:rPr>
      </w:pPr>
    </w:p>
    <w:p w14:paraId="67C8CB22" w14:textId="77777777" w:rsidR="004E5BCD" w:rsidRDefault="004E5BCD" w:rsidP="004E5BCD">
      <w:pPr>
        <w:ind w:firstLine="360"/>
        <w:rPr>
          <w:rFonts w:ascii="Arial" w:hAnsi="Arial" w:cs="Arial"/>
          <w:sz w:val="20"/>
          <w:szCs w:val="24"/>
        </w:rPr>
      </w:pPr>
      <w:r w:rsidRPr="004F1F8B">
        <w:rPr>
          <w:rFonts w:ascii="Arial" w:hAnsi="Arial" w:cs="Arial"/>
          <w:sz w:val="20"/>
          <w:szCs w:val="24"/>
        </w:rPr>
        <w:t>9.1 Transaction History DB is updated</w:t>
      </w:r>
    </w:p>
    <w:p w14:paraId="1D25C952" w14:textId="77777777" w:rsidR="004F1F8B" w:rsidRDefault="004F1F8B" w:rsidP="004E5BCD">
      <w:pPr>
        <w:ind w:firstLine="360"/>
        <w:rPr>
          <w:rFonts w:ascii="Arial" w:hAnsi="Arial" w:cs="Arial"/>
          <w:sz w:val="20"/>
          <w:szCs w:val="24"/>
        </w:rPr>
      </w:pPr>
    </w:p>
    <w:p w14:paraId="4DA90CD4" w14:textId="77777777" w:rsidR="004F1F8B" w:rsidRPr="00D2607F" w:rsidRDefault="004F1F8B" w:rsidP="00D2607F">
      <w:pPr>
        <w:ind w:left="360"/>
        <w:rPr>
          <w:rFonts w:ascii="Arial" w:hAnsi="Arial" w:cs="Arial"/>
          <w:sz w:val="20"/>
          <w:szCs w:val="20"/>
        </w:rPr>
      </w:pPr>
      <w:r w:rsidRPr="00D2607F">
        <w:rPr>
          <w:rFonts w:ascii="Arial" w:hAnsi="Arial" w:cs="Arial"/>
          <w:sz w:val="20"/>
          <w:szCs w:val="24"/>
        </w:rPr>
        <w:t xml:space="preserve">See Figure 1-1 </w:t>
      </w:r>
      <w:r w:rsidRPr="00D2607F">
        <w:rPr>
          <w:rFonts w:ascii="Arial" w:hAnsi="Arial" w:cs="Arial"/>
          <w:sz w:val="20"/>
          <w:szCs w:val="20"/>
        </w:rPr>
        <w:t xml:space="preserve">CDS Network Process Diagram below for a graphical representation of the delivery options. </w:t>
      </w:r>
    </w:p>
    <w:p w14:paraId="695E0A23" w14:textId="77777777" w:rsidR="00344060" w:rsidRPr="00CB3F3E" w:rsidRDefault="00344060">
      <w:pPr>
        <w:spacing w:after="200" w:line="276" w:lineRule="auto"/>
        <w:rPr>
          <w:rFonts w:ascii="Arial" w:hAnsi="Arial" w:cs="Arial"/>
          <w:sz w:val="20"/>
          <w:szCs w:val="24"/>
        </w:rPr>
      </w:pPr>
    </w:p>
    <w:p w14:paraId="57B7DAD9" w14:textId="77777777" w:rsidR="0050376A" w:rsidRPr="00CB3F3E" w:rsidRDefault="0050376A" w:rsidP="0050376A">
      <w:pPr>
        <w:pStyle w:val="ListParagraph"/>
        <w:rPr>
          <w:rFonts w:ascii="Arial" w:hAnsi="Arial" w:cs="Arial"/>
          <w:sz w:val="24"/>
          <w:szCs w:val="24"/>
        </w:rPr>
      </w:pPr>
    </w:p>
    <w:p w14:paraId="43539385" w14:textId="77777777" w:rsidR="00AC68B7" w:rsidRPr="00CB3F3E" w:rsidRDefault="00AC68B7">
      <w:pPr>
        <w:rPr>
          <w:rFonts w:ascii="Arial" w:hAnsi="Arial" w:cs="Arial"/>
        </w:rPr>
      </w:pPr>
    </w:p>
    <w:p w14:paraId="784F233D" w14:textId="77777777" w:rsidR="002471BF" w:rsidRPr="00CB3F3E" w:rsidRDefault="002471BF">
      <w:pPr>
        <w:rPr>
          <w:rFonts w:ascii="Arial" w:hAnsi="Arial" w:cs="Arial"/>
        </w:rPr>
      </w:pPr>
    </w:p>
    <w:p w14:paraId="0F07D7C5" w14:textId="77777777" w:rsidR="002471BF" w:rsidRPr="00CB3F3E" w:rsidRDefault="002471BF">
      <w:pPr>
        <w:rPr>
          <w:rFonts w:ascii="Arial" w:hAnsi="Arial" w:cs="Arial"/>
        </w:rPr>
      </w:pPr>
    </w:p>
    <w:p w14:paraId="3AED56BD" w14:textId="77777777" w:rsidR="002471BF" w:rsidRPr="00CB3F3E" w:rsidRDefault="002471BF">
      <w:pPr>
        <w:rPr>
          <w:rFonts w:ascii="Arial" w:hAnsi="Arial" w:cs="Arial"/>
        </w:rPr>
      </w:pPr>
    </w:p>
    <w:p w14:paraId="3E257703" w14:textId="77777777" w:rsidR="002471BF" w:rsidRPr="00CB3F3E" w:rsidRDefault="002471BF">
      <w:pPr>
        <w:spacing w:after="200" w:line="276" w:lineRule="auto"/>
        <w:rPr>
          <w:rFonts w:ascii="Arial" w:hAnsi="Arial" w:cs="Arial"/>
        </w:rPr>
      </w:pPr>
      <w:r w:rsidRPr="00CB3F3E">
        <w:rPr>
          <w:rFonts w:ascii="Arial" w:hAnsi="Arial" w:cs="Arial"/>
        </w:rPr>
        <w:br w:type="page"/>
      </w:r>
    </w:p>
    <w:p w14:paraId="3E538C93" w14:textId="77777777" w:rsidR="002471BF" w:rsidRPr="00207B87" w:rsidRDefault="00F56E7A" w:rsidP="00207B87">
      <w:pPr>
        <w:pStyle w:val="Heading1"/>
        <w:rPr>
          <w:rFonts w:ascii="Arial" w:hAnsi="Arial" w:cs="Arial"/>
          <w:color w:val="auto"/>
        </w:rPr>
      </w:pPr>
      <w:bookmarkStart w:id="12" w:name="_Toc365021479"/>
      <w:r>
        <w:rPr>
          <w:rFonts w:ascii="Arial" w:hAnsi="Arial" w:cs="Arial"/>
          <w:color w:val="auto"/>
        </w:rPr>
        <w:lastRenderedPageBreak/>
        <w:t>Issues</w:t>
      </w:r>
      <w:bookmarkEnd w:id="12"/>
    </w:p>
    <w:p w14:paraId="2644BF1E" w14:textId="77777777" w:rsidR="00344060" w:rsidRPr="00435BA6" w:rsidRDefault="00344060" w:rsidP="00435BA6">
      <w:pPr>
        <w:rPr>
          <w:rFonts w:ascii="Arial" w:hAnsi="Arial" w:cs="Arial"/>
          <w:sz w:val="24"/>
          <w:szCs w:val="24"/>
        </w:rPr>
      </w:pPr>
    </w:p>
    <w:p w14:paraId="3664A1F7" w14:textId="77777777" w:rsidR="007B5666" w:rsidRPr="00D2607F" w:rsidRDefault="00344060"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Do I have to be a PESC member to be a member of the CDS Network? </w:t>
      </w:r>
    </w:p>
    <w:p w14:paraId="4DA63FD2" w14:textId="77777777" w:rsidR="00435BA6" w:rsidRPr="00D2607F" w:rsidRDefault="008C5450" w:rsidP="00435BA6">
      <w:pPr>
        <w:pStyle w:val="ListParagraph"/>
        <w:rPr>
          <w:rFonts w:ascii="Arial" w:hAnsi="Arial" w:cs="Arial"/>
          <w:sz w:val="20"/>
          <w:szCs w:val="20"/>
        </w:rPr>
      </w:pPr>
      <w:r w:rsidRPr="00D2607F">
        <w:rPr>
          <w:rFonts w:ascii="Arial" w:hAnsi="Arial" w:cs="Arial"/>
          <w:sz w:val="20"/>
          <w:szCs w:val="20"/>
        </w:rPr>
        <w:t>Response: Yes, only PESC members will be allowed to participate</w:t>
      </w:r>
    </w:p>
    <w:p w14:paraId="7DEB32E0" w14:textId="77777777" w:rsidR="008C5450" w:rsidRPr="00D2607F" w:rsidRDefault="008C5450" w:rsidP="00435BA6">
      <w:pPr>
        <w:pStyle w:val="ListParagraph"/>
        <w:rPr>
          <w:rFonts w:ascii="Arial" w:hAnsi="Arial" w:cs="Arial"/>
          <w:sz w:val="20"/>
          <w:szCs w:val="20"/>
        </w:rPr>
      </w:pPr>
      <w:r w:rsidRPr="00D2607F">
        <w:rPr>
          <w:rFonts w:ascii="Arial" w:hAnsi="Arial" w:cs="Arial"/>
          <w:sz w:val="20"/>
          <w:szCs w:val="20"/>
        </w:rPr>
        <w:t xml:space="preserve"> </w:t>
      </w:r>
    </w:p>
    <w:p w14:paraId="430BC88A" w14:textId="77777777" w:rsidR="007B5666" w:rsidRPr="00D2607F" w:rsidRDefault="00263DCA"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Is there a need to vet prospective </w:t>
      </w:r>
      <w:r w:rsidR="001B3EEA" w:rsidRPr="00D2607F">
        <w:rPr>
          <w:rFonts w:ascii="Arial" w:hAnsi="Arial" w:cs="Arial"/>
          <w:sz w:val="20"/>
          <w:szCs w:val="20"/>
        </w:rPr>
        <w:t>organizations</w:t>
      </w:r>
      <w:r w:rsidRPr="00D2607F">
        <w:rPr>
          <w:rFonts w:ascii="Arial" w:hAnsi="Arial" w:cs="Arial"/>
          <w:sz w:val="20"/>
          <w:szCs w:val="20"/>
        </w:rPr>
        <w:t xml:space="preserve"> prior to allowing access to the CDS Network? </w:t>
      </w:r>
    </w:p>
    <w:p w14:paraId="36193811" w14:textId="77777777" w:rsidR="008C5450" w:rsidRPr="00D2607F" w:rsidRDefault="008C5450" w:rsidP="00435BA6">
      <w:pPr>
        <w:pStyle w:val="ListParagraph"/>
        <w:rPr>
          <w:rFonts w:ascii="Arial" w:hAnsi="Arial" w:cs="Arial"/>
          <w:sz w:val="20"/>
          <w:szCs w:val="20"/>
        </w:rPr>
      </w:pPr>
      <w:r w:rsidRPr="00D2607F">
        <w:rPr>
          <w:rFonts w:ascii="Arial" w:hAnsi="Arial" w:cs="Arial"/>
          <w:sz w:val="20"/>
          <w:szCs w:val="20"/>
        </w:rPr>
        <w:t xml:space="preserve">Response: Yes, PESC or its appointed representative will </w:t>
      </w:r>
      <w:proofErr w:type="spellStart"/>
      <w:r w:rsidRPr="00D2607F">
        <w:rPr>
          <w:rFonts w:ascii="Arial" w:hAnsi="Arial" w:cs="Arial"/>
          <w:sz w:val="20"/>
          <w:szCs w:val="20"/>
        </w:rPr>
        <w:t>vet</w:t>
      </w:r>
      <w:proofErr w:type="spellEnd"/>
      <w:r w:rsidRPr="00D2607F">
        <w:rPr>
          <w:rFonts w:ascii="Arial" w:hAnsi="Arial" w:cs="Arial"/>
          <w:sz w:val="20"/>
          <w:szCs w:val="20"/>
        </w:rPr>
        <w:t xml:space="preserve"> any and all organization prior to allowing said organization access to send or receive any payload over the network.</w:t>
      </w:r>
    </w:p>
    <w:p w14:paraId="0088A72A" w14:textId="77777777" w:rsidR="00435BA6" w:rsidRPr="00D2607F" w:rsidRDefault="00435BA6" w:rsidP="00435BA6">
      <w:pPr>
        <w:pStyle w:val="ListParagraph"/>
        <w:rPr>
          <w:rFonts w:ascii="Arial" w:hAnsi="Arial" w:cs="Arial"/>
          <w:sz w:val="20"/>
          <w:szCs w:val="20"/>
        </w:rPr>
      </w:pPr>
    </w:p>
    <w:p w14:paraId="1581B893" w14:textId="77777777" w:rsidR="00344060" w:rsidRPr="00D2607F" w:rsidRDefault="00263DCA"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If </w:t>
      </w:r>
      <w:r w:rsidR="00F56E7A" w:rsidRPr="00D2607F">
        <w:rPr>
          <w:rFonts w:ascii="Arial" w:hAnsi="Arial" w:cs="Arial"/>
          <w:sz w:val="20"/>
          <w:szCs w:val="20"/>
        </w:rPr>
        <w:t>there is a need to vet prospective organizations</w:t>
      </w:r>
      <w:r w:rsidRPr="00D2607F">
        <w:rPr>
          <w:rFonts w:ascii="Arial" w:hAnsi="Arial" w:cs="Arial"/>
          <w:sz w:val="20"/>
          <w:szCs w:val="20"/>
        </w:rPr>
        <w:t xml:space="preserve">, what </w:t>
      </w:r>
      <w:r w:rsidR="007B5666" w:rsidRPr="00D2607F">
        <w:rPr>
          <w:rFonts w:ascii="Arial" w:hAnsi="Arial" w:cs="Arial"/>
          <w:sz w:val="20"/>
          <w:szCs w:val="20"/>
        </w:rPr>
        <w:t>criteria are</w:t>
      </w:r>
      <w:r w:rsidRPr="00D2607F">
        <w:rPr>
          <w:rFonts w:ascii="Arial" w:hAnsi="Arial" w:cs="Arial"/>
          <w:sz w:val="20"/>
          <w:szCs w:val="20"/>
        </w:rPr>
        <w:t xml:space="preserve"> used to determine acceptance?</w:t>
      </w:r>
    </w:p>
    <w:p w14:paraId="2C92895D" w14:textId="77777777" w:rsidR="008C5450" w:rsidRPr="00D2607F" w:rsidRDefault="006E7DD0" w:rsidP="00435BA6">
      <w:pPr>
        <w:pStyle w:val="ListParagraph"/>
        <w:rPr>
          <w:rFonts w:ascii="Arial" w:hAnsi="Arial" w:cs="Arial"/>
          <w:sz w:val="20"/>
          <w:szCs w:val="20"/>
        </w:rPr>
      </w:pPr>
      <w:r w:rsidRPr="00D2607F">
        <w:rPr>
          <w:rFonts w:ascii="Arial" w:hAnsi="Arial" w:cs="Arial"/>
          <w:sz w:val="20"/>
          <w:szCs w:val="20"/>
        </w:rPr>
        <w:t xml:space="preserve">Response: </w:t>
      </w:r>
      <w:r w:rsidR="00CD0118" w:rsidRPr="00D2607F">
        <w:rPr>
          <w:rFonts w:ascii="Arial" w:hAnsi="Arial" w:cs="Arial"/>
          <w:sz w:val="20"/>
          <w:szCs w:val="20"/>
        </w:rPr>
        <w:t xml:space="preserve">Default to the PESC membership vetting criteria.  </w:t>
      </w:r>
    </w:p>
    <w:p w14:paraId="0CAC8F57" w14:textId="77777777" w:rsidR="00435BA6" w:rsidRPr="00D2607F" w:rsidRDefault="00435BA6" w:rsidP="00435BA6">
      <w:pPr>
        <w:pStyle w:val="ListParagraph"/>
        <w:rPr>
          <w:rFonts w:ascii="Arial" w:hAnsi="Arial" w:cs="Arial"/>
          <w:sz w:val="20"/>
          <w:szCs w:val="20"/>
        </w:rPr>
      </w:pPr>
    </w:p>
    <w:p w14:paraId="5303B091" w14:textId="77777777" w:rsidR="002A6400" w:rsidRPr="00D2607F" w:rsidRDefault="002970A8"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Should Full Replacement be used when updating </w:t>
      </w:r>
      <w:r w:rsidR="001B3EEA" w:rsidRPr="00D2607F">
        <w:rPr>
          <w:rFonts w:ascii="Arial" w:hAnsi="Arial" w:cs="Arial"/>
          <w:sz w:val="20"/>
          <w:szCs w:val="20"/>
        </w:rPr>
        <w:t>Organization</w:t>
      </w:r>
      <w:r w:rsidRPr="00D2607F">
        <w:rPr>
          <w:rFonts w:ascii="Arial" w:hAnsi="Arial" w:cs="Arial"/>
          <w:sz w:val="20"/>
          <w:szCs w:val="20"/>
        </w:rPr>
        <w:t xml:space="preserve"> Directory and Delivery options or should individual Create, Read, Update, and Delete transactions be used?</w:t>
      </w:r>
    </w:p>
    <w:p w14:paraId="4F999676" w14:textId="77777777" w:rsidR="00EA5D41" w:rsidRPr="00D2607F" w:rsidRDefault="00CD0118" w:rsidP="00EA5D41">
      <w:pPr>
        <w:ind w:left="720"/>
        <w:rPr>
          <w:rFonts w:ascii="Arial" w:hAnsi="Arial" w:cs="Arial"/>
          <w:sz w:val="20"/>
          <w:szCs w:val="24"/>
        </w:rPr>
      </w:pPr>
      <w:r w:rsidRPr="00D2607F">
        <w:rPr>
          <w:rFonts w:ascii="Arial" w:hAnsi="Arial" w:cs="Arial"/>
          <w:sz w:val="20"/>
          <w:szCs w:val="20"/>
        </w:rPr>
        <w:t>Response: Will use Create, Read, Update, and Delete transactions.</w:t>
      </w:r>
      <w:r w:rsidR="00EA5D41" w:rsidRPr="00D2607F">
        <w:rPr>
          <w:rFonts w:ascii="Arial" w:hAnsi="Arial" w:cs="Arial"/>
          <w:sz w:val="20"/>
          <w:szCs w:val="20"/>
        </w:rPr>
        <w:t xml:space="preserve"> </w:t>
      </w:r>
      <w:r w:rsidR="00EA5D41" w:rsidRPr="00D2607F">
        <w:rPr>
          <w:rFonts w:ascii="Arial" w:hAnsi="Arial" w:cs="Arial"/>
          <w:sz w:val="20"/>
          <w:szCs w:val="24"/>
        </w:rPr>
        <w:t xml:space="preserve">Delivery Options obtained from the Organizational Directory will be included in the transactions being transmitted.  </w:t>
      </w:r>
    </w:p>
    <w:p w14:paraId="522DFEB0" w14:textId="77777777" w:rsidR="002970A8" w:rsidRPr="00D2607F" w:rsidRDefault="002970A8" w:rsidP="00EA5D41">
      <w:pPr>
        <w:rPr>
          <w:rFonts w:ascii="Arial" w:hAnsi="Arial" w:cs="Arial"/>
          <w:sz w:val="20"/>
          <w:szCs w:val="20"/>
        </w:rPr>
      </w:pPr>
    </w:p>
    <w:p w14:paraId="49908D43" w14:textId="77777777" w:rsidR="00C374ED" w:rsidRPr="00D2607F" w:rsidRDefault="006E7DD0" w:rsidP="00435BA6">
      <w:pPr>
        <w:pStyle w:val="ListParagraph"/>
        <w:numPr>
          <w:ilvl w:val="0"/>
          <w:numId w:val="2"/>
        </w:numPr>
        <w:rPr>
          <w:rFonts w:ascii="Arial" w:hAnsi="Arial" w:cs="Arial"/>
          <w:sz w:val="20"/>
          <w:szCs w:val="20"/>
        </w:rPr>
      </w:pPr>
      <w:r w:rsidRPr="00D2607F">
        <w:rPr>
          <w:rFonts w:ascii="Arial" w:hAnsi="Arial" w:cs="Arial"/>
          <w:sz w:val="20"/>
          <w:szCs w:val="20"/>
        </w:rPr>
        <w:t>What documentation is needed</w:t>
      </w:r>
      <w:r w:rsidR="0007799E" w:rsidRPr="00D2607F">
        <w:rPr>
          <w:rFonts w:ascii="Arial" w:hAnsi="Arial" w:cs="Arial"/>
          <w:sz w:val="20"/>
          <w:szCs w:val="20"/>
        </w:rPr>
        <w:t xml:space="preserve"> to define the structure of the </w:t>
      </w:r>
      <w:r w:rsidRPr="00D2607F">
        <w:rPr>
          <w:rFonts w:ascii="Arial" w:hAnsi="Arial" w:cs="Arial"/>
          <w:sz w:val="20"/>
          <w:szCs w:val="20"/>
        </w:rPr>
        <w:t xml:space="preserve">Organizational Directory and Delivery Options </w:t>
      </w:r>
      <w:r w:rsidR="0007799E" w:rsidRPr="00D2607F">
        <w:rPr>
          <w:rFonts w:ascii="Arial" w:hAnsi="Arial" w:cs="Arial"/>
          <w:sz w:val="20"/>
          <w:szCs w:val="20"/>
        </w:rPr>
        <w:t>database?</w:t>
      </w:r>
    </w:p>
    <w:p w14:paraId="49882FB0" w14:textId="77777777" w:rsidR="00435BA6"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CD0118" w:rsidRPr="00D2607F">
        <w:rPr>
          <w:rFonts w:ascii="Arial" w:hAnsi="Arial" w:cs="Arial"/>
          <w:sz w:val="20"/>
          <w:szCs w:val="20"/>
        </w:rPr>
        <w:t xml:space="preserve">: Data Model, Data Dictionary, </w:t>
      </w:r>
      <w:r w:rsidR="00BA7E94" w:rsidRPr="00D2607F">
        <w:rPr>
          <w:rFonts w:ascii="Arial" w:hAnsi="Arial" w:cs="Arial"/>
          <w:sz w:val="20"/>
          <w:szCs w:val="20"/>
        </w:rPr>
        <w:t xml:space="preserve">Meta Data… to be continued…. </w:t>
      </w:r>
    </w:p>
    <w:p w14:paraId="089A3F71" w14:textId="77777777" w:rsidR="006E7DD0" w:rsidRPr="00D2607F" w:rsidRDefault="006E7DD0" w:rsidP="00435BA6">
      <w:pPr>
        <w:pStyle w:val="ListParagraph"/>
        <w:rPr>
          <w:rFonts w:ascii="Arial" w:hAnsi="Arial" w:cs="Arial"/>
          <w:sz w:val="20"/>
          <w:szCs w:val="20"/>
        </w:rPr>
      </w:pPr>
      <w:r w:rsidRPr="00D2607F">
        <w:rPr>
          <w:rFonts w:ascii="Arial" w:hAnsi="Arial" w:cs="Arial"/>
          <w:sz w:val="20"/>
          <w:szCs w:val="20"/>
        </w:rPr>
        <w:t xml:space="preserve"> </w:t>
      </w:r>
    </w:p>
    <w:p w14:paraId="208096FD" w14:textId="77777777" w:rsidR="006E7DD0" w:rsidRPr="00D2607F" w:rsidRDefault="00C8617B" w:rsidP="00435BA6">
      <w:pPr>
        <w:pStyle w:val="ListParagraph"/>
        <w:numPr>
          <w:ilvl w:val="0"/>
          <w:numId w:val="2"/>
        </w:numPr>
        <w:rPr>
          <w:rFonts w:ascii="Arial" w:hAnsi="Arial" w:cs="Arial"/>
          <w:sz w:val="20"/>
          <w:szCs w:val="20"/>
        </w:rPr>
      </w:pPr>
      <w:r w:rsidRPr="00D2607F">
        <w:rPr>
          <w:rFonts w:ascii="Arial" w:hAnsi="Arial" w:cs="Arial"/>
          <w:sz w:val="20"/>
          <w:szCs w:val="20"/>
        </w:rPr>
        <w:t>Will other public organizational types such as military institutions (Army, Navy, Air Force, Marines, Cost Guard, etc…) be included in the Organization Directory?</w:t>
      </w:r>
    </w:p>
    <w:p w14:paraId="002D1F96" w14:textId="77777777" w:rsidR="00435BA6"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435BA6" w:rsidRPr="00D2607F">
        <w:rPr>
          <w:rFonts w:ascii="Arial" w:hAnsi="Arial" w:cs="Arial"/>
          <w:sz w:val="20"/>
          <w:szCs w:val="20"/>
        </w:rPr>
        <w:t>:</w:t>
      </w:r>
      <w:r w:rsidRPr="00D2607F">
        <w:rPr>
          <w:rFonts w:ascii="Arial" w:hAnsi="Arial" w:cs="Arial"/>
          <w:sz w:val="20"/>
          <w:szCs w:val="20"/>
        </w:rPr>
        <w:t xml:space="preserve"> </w:t>
      </w:r>
      <w:r w:rsidR="00D02146" w:rsidRPr="00D2607F">
        <w:rPr>
          <w:rFonts w:ascii="Arial" w:hAnsi="Arial" w:cs="Arial"/>
          <w:sz w:val="20"/>
          <w:szCs w:val="20"/>
        </w:rPr>
        <w:t>Yes, contingent on acceptance, vetted member in good standing.</w:t>
      </w:r>
    </w:p>
    <w:p w14:paraId="5E216F65" w14:textId="77777777" w:rsidR="00C8617B" w:rsidRPr="00D2607F" w:rsidRDefault="00C8617B" w:rsidP="00435BA6">
      <w:pPr>
        <w:pStyle w:val="ListParagraph"/>
        <w:rPr>
          <w:rFonts w:ascii="Arial" w:hAnsi="Arial" w:cs="Arial"/>
          <w:sz w:val="20"/>
          <w:szCs w:val="20"/>
        </w:rPr>
      </w:pPr>
      <w:r w:rsidRPr="00D2607F">
        <w:rPr>
          <w:rFonts w:ascii="Arial" w:hAnsi="Arial" w:cs="Arial"/>
          <w:sz w:val="20"/>
          <w:szCs w:val="20"/>
        </w:rPr>
        <w:t xml:space="preserve"> </w:t>
      </w:r>
    </w:p>
    <w:p w14:paraId="43BB4E7C" w14:textId="77777777" w:rsidR="00C8617B" w:rsidRPr="00D2607F" w:rsidRDefault="00C8617B"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Will other private organizational types such as large national and multi-national company’s (IBM, HP, </w:t>
      </w:r>
      <w:proofErr w:type="spellStart"/>
      <w:r w:rsidRPr="00D2607F">
        <w:rPr>
          <w:rFonts w:ascii="Arial" w:hAnsi="Arial" w:cs="Arial"/>
          <w:sz w:val="20"/>
          <w:szCs w:val="20"/>
        </w:rPr>
        <w:t>Walmart</w:t>
      </w:r>
      <w:proofErr w:type="spellEnd"/>
      <w:r w:rsidRPr="00D2607F">
        <w:rPr>
          <w:rFonts w:ascii="Arial" w:hAnsi="Arial" w:cs="Arial"/>
          <w:sz w:val="20"/>
          <w:szCs w:val="20"/>
        </w:rPr>
        <w:t xml:space="preserve">, GM, Apple etc…) be included in the Organization Directory? </w:t>
      </w:r>
    </w:p>
    <w:p w14:paraId="03BEB647" w14:textId="77777777" w:rsidR="006E7DD0"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435BA6" w:rsidRPr="00D2607F">
        <w:rPr>
          <w:rFonts w:ascii="Arial" w:hAnsi="Arial" w:cs="Arial"/>
          <w:sz w:val="20"/>
          <w:szCs w:val="20"/>
        </w:rPr>
        <w:t>:</w:t>
      </w:r>
      <w:r w:rsidRPr="00D2607F">
        <w:rPr>
          <w:rFonts w:ascii="Arial" w:hAnsi="Arial" w:cs="Arial"/>
          <w:sz w:val="20"/>
          <w:szCs w:val="20"/>
        </w:rPr>
        <w:t xml:space="preserve"> </w:t>
      </w:r>
      <w:r w:rsidR="00D02146" w:rsidRPr="00D2607F">
        <w:rPr>
          <w:rFonts w:ascii="Arial" w:hAnsi="Arial" w:cs="Arial"/>
          <w:sz w:val="20"/>
          <w:szCs w:val="20"/>
        </w:rPr>
        <w:t xml:space="preserve">Yes, contingent on acceptance, vetted member in good standing.  </w:t>
      </w:r>
    </w:p>
    <w:p w14:paraId="4663835B" w14:textId="77777777" w:rsidR="00435BA6" w:rsidRPr="00D2607F" w:rsidRDefault="00435BA6" w:rsidP="00435BA6">
      <w:pPr>
        <w:pStyle w:val="ListParagraph"/>
        <w:rPr>
          <w:rFonts w:ascii="Arial" w:hAnsi="Arial" w:cs="Arial"/>
          <w:sz w:val="20"/>
          <w:szCs w:val="20"/>
        </w:rPr>
      </w:pPr>
    </w:p>
    <w:p w14:paraId="72B3116C"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Is vender information is also captured: </w:t>
      </w:r>
    </w:p>
    <w:p w14:paraId="5AB0547E" w14:textId="77777777" w:rsidR="00435BA6" w:rsidRPr="00D2607F" w:rsidRDefault="00435BA6" w:rsidP="00435BA6">
      <w:pPr>
        <w:pStyle w:val="ListParagraph"/>
        <w:rPr>
          <w:rFonts w:ascii="Arial" w:eastAsia="Times New Roman" w:hAnsi="Arial" w:cs="Arial"/>
          <w:sz w:val="20"/>
          <w:szCs w:val="20"/>
        </w:rPr>
      </w:pPr>
      <w:r w:rsidRPr="00D2607F">
        <w:rPr>
          <w:rFonts w:ascii="Arial" w:hAnsi="Arial" w:cs="Arial"/>
          <w:sz w:val="20"/>
          <w:szCs w:val="20"/>
        </w:rPr>
        <w:t xml:space="preserve">Response: Yes, vendor information will be captured.  </w:t>
      </w:r>
      <w:r w:rsidRPr="00D2607F">
        <w:rPr>
          <w:rFonts w:ascii="Arial" w:eastAsia="Times New Roman" w:hAnsi="Arial" w:cs="Arial"/>
          <w:sz w:val="20"/>
          <w:szCs w:val="20"/>
        </w:rPr>
        <w:t>The vendor information will be useful for coming up with the routes.  Probably when someone looks up a destination and a route, portions (or all) of that route will involve vendors.</w:t>
      </w:r>
    </w:p>
    <w:p w14:paraId="39A65425" w14:textId="77777777" w:rsidR="00435BA6" w:rsidRPr="00D2607F" w:rsidRDefault="00435BA6" w:rsidP="00435BA6">
      <w:pPr>
        <w:pStyle w:val="ListParagraph"/>
        <w:rPr>
          <w:rFonts w:ascii="Arial" w:hAnsi="Arial" w:cs="Arial"/>
          <w:sz w:val="20"/>
          <w:szCs w:val="20"/>
        </w:rPr>
      </w:pPr>
    </w:p>
    <w:p w14:paraId="3CF6D846"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Do the institutions in the directory send and receive or just receive data? </w:t>
      </w:r>
    </w:p>
    <w:p w14:paraId="64D3BE2F" w14:textId="77777777" w:rsidR="00435BA6" w:rsidRPr="00D2607F" w:rsidRDefault="00435BA6" w:rsidP="00554333">
      <w:pPr>
        <w:pStyle w:val="ListParagraph"/>
        <w:rPr>
          <w:rFonts w:ascii="Arial" w:hAnsi="Arial" w:cs="Arial"/>
          <w:sz w:val="20"/>
          <w:szCs w:val="20"/>
        </w:rPr>
      </w:pPr>
      <w:r w:rsidRPr="00D2607F">
        <w:rPr>
          <w:rFonts w:ascii="Arial" w:hAnsi="Arial" w:cs="Arial"/>
          <w:sz w:val="20"/>
          <w:szCs w:val="20"/>
        </w:rPr>
        <w:t>Response: Institutions may send, re</w:t>
      </w:r>
      <w:r w:rsidR="00554333" w:rsidRPr="00D2607F">
        <w:rPr>
          <w:rFonts w:ascii="Arial" w:hAnsi="Arial" w:cs="Arial"/>
          <w:sz w:val="20"/>
          <w:szCs w:val="20"/>
        </w:rPr>
        <w:t xml:space="preserve">ceive or send and receive data.  </w:t>
      </w:r>
      <w:r w:rsidRPr="00D2607F">
        <w:rPr>
          <w:rFonts w:ascii="Arial" w:eastAsia="Times New Roman" w:hAnsi="Arial" w:cs="Arial"/>
          <w:sz w:val="20"/>
          <w:szCs w:val="20"/>
        </w:rPr>
        <w:t>They might send passwords and credentials but for the most part they look up data.</w:t>
      </w:r>
    </w:p>
    <w:p w14:paraId="2A33F93A" w14:textId="77777777" w:rsidR="00435BA6" w:rsidRPr="00D2607F" w:rsidRDefault="00435BA6" w:rsidP="00435BA6">
      <w:pPr>
        <w:ind w:firstLine="720"/>
        <w:rPr>
          <w:rFonts w:ascii="Arial" w:hAnsi="Arial" w:cs="Arial"/>
          <w:sz w:val="20"/>
          <w:szCs w:val="20"/>
        </w:rPr>
      </w:pPr>
    </w:p>
    <w:p w14:paraId="26ECEBFB"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If the same institutions or vendors are also in the Organization DB do we need two separate DBs? </w:t>
      </w:r>
    </w:p>
    <w:p w14:paraId="6A25C1B7" w14:textId="77777777" w:rsidR="00435BA6" w:rsidRPr="00D2607F" w:rsidRDefault="00435BA6" w:rsidP="00435BA6">
      <w:pPr>
        <w:pStyle w:val="ListParagraph"/>
        <w:rPr>
          <w:rFonts w:ascii="Arial" w:hAnsi="Arial" w:cs="Arial"/>
          <w:sz w:val="20"/>
          <w:szCs w:val="20"/>
        </w:rPr>
      </w:pPr>
      <w:r w:rsidRPr="00D2607F">
        <w:rPr>
          <w:rFonts w:ascii="Arial" w:hAnsi="Arial" w:cs="Arial"/>
          <w:sz w:val="20"/>
          <w:szCs w:val="20"/>
        </w:rPr>
        <w:t>Response: No, a single Data Base will be used to store organization and delivery option data.</w:t>
      </w:r>
    </w:p>
    <w:p w14:paraId="458578E6" w14:textId="77777777" w:rsidR="00435BA6" w:rsidRPr="00D2607F" w:rsidRDefault="00435BA6" w:rsidP="00435BA6">
      <w:pPr>
        <w:rPr>
          <w:rFonts w:ascii="Arial" w:hAnsi="Arial" w:cs="Arial"/>
          <w:sz w:val="20"/>
          <w:szCs w:val="20"/>
        </w:rPr>
      </w:pPr>
    </w:p>
    <w:p w14:paraId="2C7BED37"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eastAsia="Times New Roman" w:hAnsi="Arial" w:cs="Arial"/>
          <w:sz w:val="20"/>
          <w:szCs w:val="20"/>
        </w:rPr>
        <w:t>Who creates and maintains the routing information.   Vendors?</w:t>
      </w:r>
    </w:p>
    <w:p w14:paraId="1A5FF3B3" w14:textId="77777777" w:rsidR="00D2607F" w:rsidRDefault="00D2607F" w:rsidP="00D2607F">
      <w:pPr>
        <w:pStyle w:val="ListParagraph"/>
        <w:rPr>
          <w:rFonts w:ascii="Arial" w:eastAsia="Times New Roman" w:hAnsi="Arial" w:cs="Arial"/>
          <w:sz w:val="20"/>
          <w:szCs w:val="20"/>
        </w:rPr>
      </w:pPr>
      <w:r w:rsidRPr="00D2607F">
        <w:rPr>
          <w:rFonts w:ascii="Arial" w:eastAsia="Times New Roman" w:hAnsi="Arial" w:cs="Arial"/>
          <w:sz w:val="20"/>
          <w:szCs w:val="20"/>
        </w:rPr>
        <w:t>Response: Deduced from the organizations delivery options.</w:t>
      </w:r>
    </w:p>
    <w:p w14:paraId="6CFCE453" w14:textId="77777777" w:rsidR="00D2607F" w:rsidRPr="00D2607F" w:rsidRDefault="00D2607F" w:rsidP="00D2607F">
      <w:pPr>
        <w:pStyle w:val="ListParagraph"/>
        <w:rPr>
          <w:rFonts w:ascii="Arial" w:hAnsi="Arial" w:cs="Arial"/>
          <w:sz w:val="20"/>
          <w:szCs w:val="20"/>
        </w:rPr>
      </w:pPr>
    </w:p>
    <w:p w14:paraId="004B8A14" w14:textId="46C0C281" w:rsidR="00D2607F" w:rsidRPr="004C5DF9" w:rsidRDefault="004C5DF9" w:rsidP="00435BA6">
      <w:pPr>
        <w:pStyle w:val="ListParagraph"/>
        <w:numPr>
          <w:ilvl w:val="0"/>
          <w:numId w:val="2"/>
        </w:numPr>
        <w:rPr>
          <w:rFonts w:ascii="Arial" w:hAnsi="Arial" w:cs="Arial"/>
          <w:color w:val="0000FF"/>
          <w:sz w:val="20"/>
          <w:szCs w:val="20"/>
        </w:rPr>
      </w:pPr>
      <w:r w:rsidRPr="004C5DF9">
        <w:rPr>
          <w:rFonts w:ascii="Arial" w:hAnsi="Arial" w:cs="Arial"/>
          <w:color w:val="0000FF"/>
          <w:sz w:val="20"/>
          <w:szCs w:val="20"/>
        </w:rPr>
        <w:t xml:space="preserve">What Web Service security methodology will be used for the CDE network?  Discussions have so far been around using a third party trusted certificate authority such as </w:t>
      </w:r>
      <w:proofErr w:type="spellStart"/>
      <w:r w:rsidRPr="004C5DF9">
        <w:rPr>
          <w:rFonts w:ascii="Arial" w:hAnsi="Arial" w:cs="Arial"/>
          <w:color w:val="0000FF"/>
          <w:sz w:val="20"/>
          <w:szCs w:val="20"/>
        </w:rPr>
        <w:t>Verisign</w:t>
      </w:r>
      <w:proofErr w:type="spellEnd"/>
      <w:r w:rsidRPr="004C5DF9">
        <w:rPr>
          <w:rFonts w:ascii="Arial" w:hAnsi="Arial" w:cs="Arial"/>
          <w:color w:val="0000FF"/>
          <w:sz w:val="20"/>
          <w:szCs w:val="20"/>
        </w:rPr>
        <w:t xml:space="preserve"> or using an open source option such as </w:t>
      </w:r>
      <w:r w:rsidRPr="004C5DF9">
        <w:rPr>
          <w:rFonts w:ascii="Helvetica" w:hAnsi="Helvetica" w:cs="Helvetica"/>
          <w:color w:val="0000FF"/>
        </w:rPr>
        <w:t>Shibboleth.</w:t>
      </w:r>
    </w:p>
    <w:p w14:paraId="294832C5" w14:textId="45CC30D9" w:rsidR="00435BA6" w:rsidRPr="004C5DF9" w:rsidRDefault="004C5DF9" w:rsidP="00435BA6">
      <w:pPr>
        <w:pStyle w:val="ListParagraph"/>
        <w:rPr>
          <w:rFonts w:ascii="Arial" w:eastAsia="Times New Roman" w:hAnsi="Arial" w:cs="Arial"/>
          <w:color w:val="0000FF"/>
          <w:sz w:val="20"/>
          <w:szCs w:val="20"/>
        </w:rPr>
      </w:pPr>
      <w:r w:rsidRPr="004C5DF9">
        <w:rPr>
          <w:rFonts w:ascii="Arial" w:eastAsia="Times New Roman" w:hAnsi="Arial" w:cs="Arial"/>
          <w:color w:val="0000FF"/>
          <w:sz w:val="20"/>
          <w:szCs w:val="20"/>
        </w:rPr>
        <w:t>Response:</w:t>
      </w:r>
    </w:p>
    <w:p w14:paraId="66CDCD58" w14:textId="77777777" w:rsidR="00D2607F" w:rsidRPr="00D2607F" w:rsidRDefault="00D2607F" w:rsidP="00435BA6">
      <w:pPr>
        <w:pStyle w:val="ListParagraph"/>
        <w:rPr>
          <w:rFonts w:ascii="Arial" w:eastAsia="Times New Roman" w:hAnsi="Arial" w:cs="Arial"/>
          <w:sz w:val="20"/>
          <w:szCs w:val="20"/>
        </w:rPr>
      </w:pPr>
    </w:p>
    <w:p w14:paraId="51D07699" w14:textId="77777777" w:rsidR="00435BA6" w:rsidRPr="00435BA6" w:rsidRDefault="00435BA6" w:rsidP="00435BA6">
      <w:pPr>
        <w:pStyle w:val="ListParagraph"/>
        <w:rPr>
          <w:rFonts w:ascii="Arial" w:eastAsia="Times New Roman" w:hAnsi="Arial" w:cs="Arial"/>
          <w:sz w:val="20"/>
          <w:szCs w:val="20"/>
        </w:rPr>
      </w:pPr>
    </w:p>
    <w:p w14:paraId="4562ACEA" w14:textId="77777777" w:rsidR="00435BA6" w:rsidRPr="00435BA6" w:rsidRDefault="00435BA6" w:rsidP="00435BA6">
      <w:pPr>
        <w:pStyle w:val="ListParagraph"/>
        <w:rPr>
          <w:rFonts w:ascii="Arial" w:hAnsi="Arial" w:cs="Arial"/>
          <w:sz w:val="20"/>
          <w:szCs w:val="20"/>
        </w:rPr>
      </w:pPr>
    </w:p>
    <w:p w14:paraId="759064F8" w14:textId="77777777" w:rsidR="00C8617B" w:rsidRPr="00435BA6" w:rsidRDefault="00C8617B" w:rsidP="00435BA6">
      <w:pPr>
        <w:pStyle w:val="ListParagraph"/>
        <w:rPr>
          <w:rFonts w:ascii="Arial" w:hAnsi="Arial" w:cs="Arial"/>
          <w:sz w:val="20"/>
          <w:szCs w:val="20"/>
        </w:rPr>
      </w:pPr>
    </w:p>
    <w:p w14:paraId="3F7E87BD" w14:textId="77777777" w:rsidR="00F325D5" w:rsidRDefault="00F325D5">
      <w:pPr>
        <w:spacing w:after="200" w:line="276" w:lineRule="auto"/>
        <w:rPr>
          <w:rFonts w:ascii="Arial" w:eastAsiaTheme="majorEastAsia" w:hAnsi="Arial" w:cs="Arial"/>
          <w:b/>
          <w:bCs/>
          <w:sz w:val="28"/>
          <w:szCs w:val="28"/>
        </w:rPr>
      </w:pPr>
      <w:r>
        <w:rPr>
          <w:rFonts w:ascii="Arial" w:hAnsi="Arial" w:cs="Arial"/>
        </w:rPr>
        <w:br w:type="page"/>
      </w:r>
    </w:p>
    <w:p w14:paraId="742A2B0F" w14:textId="77777777" w:rsidR="00F325D5" w:rsidRDefault="00F56E7A" w:rsidP="00F56E7A">
      <w:pPr>
        <w:pStyle w:val="Heading1"/>
        <w:rPr>
          <w:rFonts w:ascii="Arial" w:hAnsi="Arial" w:cs="Arial"/>
          <w:color w:val="auto"/>
          <w:sz w:val="20"/>
          <w:szCs w:val="20"/>
        </w:rPr>
      </w:pPr>
      <w:bookmarkStart w:id="13" w:name="_Toc365021480"/>
      <w:r w:rsidRPr="00F56E7A">
        <w:rPr>
          <w:rFonts w:ascii="Arial" w:hAnsi="Arial" w:cs="Arial"/>
          <w:color w:val="auto"/>
        </w:rPr>
        <w:lastRenderedPageBreak/>
        <w:t>Assumptions</w:t>
      </w:r>
      <w:bookmarkEnd w:id="13"/>
      <w:r w:rsidRPr="00F56E7A">
        <w:rPr>
          <w:rFonts w:ascii="Arial" w:hAnsi="Arial" w:cs="Arial"/>
          <w:color w:val="auto"/>
          <w:sz w:val="20"/>
          <w:szCs w:val="20"/>
        </w:rPr>
        <w:t xml:space="preserve"> </w:t>
      </w:r>
    </w:p>
    <w:p w14:paraId="10C2D0A5" w14:textId="77777777" w:rsidR="00F325D5" w:rsidRPr="00F325D5" w:rsidRDefault="00F325D5" w:rsidP="00F325D5"/>
    <w:p w14:paraId="1CCAF687" w14:textId="77777777" w:rsidR="00F325D5" w:rsidRPr="002A7414" w:rsidRDefault="00BA7E94" w:rsidP="004E5BCD">
      <w:pPr>
        <w:pStyle w:val="ListParagraph"/>
        <w:numPr>
          <w:ilvl w:val="3"/>
          <w:numId w:val="1"/>
        </w:numPr>
        <w:ind w:left="720"/>
        <w:rPr>
          <w:rFonts w:ascii="Arial" w:hAnsi="Arial" w:cs="Arial"/>
          <w:sz w:val="20"/>
          <w:szCs w:val="24"/>
        </w:rPr>
      </w:pPr>
      <w:r w:rsidRPr="002A7414">
        <w:rPr>
          <w:rFonts w:ascii="Arial" w:hAnsi="Arial" w:cs="Arial"/>
          <w:sz w:val="20"/>
          <w:szCs w:val="24"/>
        </w:rPr>
        <w:t xml:space="preserve">Each CDS network server will provide their own </w:t>
      </w:r>
      <w:r w:rsidR="009638A0" w:rsidRPr="002A7414">
        <w:rPr>
          <w:rFonts w:ascii="Arial" w:hAnsi="Arial" w:cs="Arial"/>
          <w:sz w:val="20"/>
          <w:szCs w:val="24"/>
        </w:rPr>
        <w:t xml:space="preserve">Unique </w:t>
      </w:r>
      <w:r w:rsidRPr="002A7414">
        <w:rPr>
          <w:rFonts w:ascii="Arial" w:hAnsi="Arial" w:cs="Arial"/>
          <w:sz w:val="20"/>
          <w:szCs w:val="24"/>
        </w:rPr>
        <w:t xml:space="preserve">Id for </w:t>
      </w:r>
      <w:r w:rsidR="009638A0" w:rsidRPr="002A7414">
        <w:rPr>
          <w:rFonts w:ascii="Arial" w:hAnsi="Arial" w:cs="Arial"/>
          <w:sz w:val="20"/>
          <w:szCs w:val="24"/>
        </w:rPr>
        <w:t>each</w:t>
      </w:r>
      <w:r w:rsidRPr="002A7414">
        <w:rPr>
          <w:rFonts w:ascii="Arial" w:hAnsi="Arial" w:cs="Arial"/>
          <w:sz w:val="20"/>
          <w:szCs w:val="24"/>
        </w:rPr>
        <w:t xml:space="preserve"> transaction</w:t>
      </w:r>
      <w:r w:rsidR="00F325D5" w:rsidRPr="002A7414">
        <w:rPr>
          <w:rFonts w:ascii="Arial" w:hAnsi="Arial" w:cs="Arial"/>
          <w:sz w:val="20"/>
          <w:szCs w:val="24"/>
        </w:rPr>
        <w:t>.</w:t>
      </w:r>
      <w:r w:rsidR="009638A0" w:rsidRPr="002A7414">
        <w:rPr>
          <w:rFonts w:ascii="Arial" w:hAnsi="Arial" w:cs="Arial"/>
          <w:sz w:val="20"/>
          <w:szCs w:val="24"/>
        </w:rPr>
        <w:t xml:space="preserve">  Each transaction may be composed of one or more transmissions.  Transactions are between CDS Network servers and not between the CDS network servers and the organizational directory server. </w:t>
      </w:r>
    </w:p>
    <w:p w14:paraId="31604F71" w14:textId="77777777" w:rsidR="00792E04" w:rsidRPr="004E5BCD" w:rsidRDefault="00792E04" w:rsidP="00792E04">
      <w:pPr>
        <w:pStyle w:val="ListParagraph"/>
        <w:ind w:left="1080"/>
        <w:rPr>
          <w:rFonts w:ascii="Arial" w:hAnsi="Arial" w:cs="Arial"/>
          <w:color w:val="0000FF"/>
          <w:sz w:val="20"/>
          <w:szCs w:val="24"/>
        </w:rPr>
      </w:pPr>
    </w:p>
    <w:p w14:paraId="56D476F2" w14:textId="77777777" w:rsidR="00792E04" w:rsidRPr="00A576A9" w:rsidRDefault="00792E04" w:rsidP="004E5BCD">
      <w:pPr>
        <w:pStyle w:val="ListParagraph"/>
        <w:numPr>
          <w:ilvl w:val="3"/>
          <w:numId w:val="1"/>
        </w:numPr>
        <w:ind w:left="720"/>
        <w:rPr>
          <w:rFonts w:ascii="Arial" w:hAnsi="Arial" w:cs="Arial"/>
          <w:sz w:val="20"/>
          <w:szCs w:val="20"/>
        </w:rPr>
      </w:pPr>
      <w:r w:rsidRPr="00A576A9">
        <w:rPr>
          <w:rFonts w:ascii="Arial" w:hAnsi="Arial" w:cs="Arial"/>
          <w:sz w:val="20"/>
          <w:szCs w:val="24"/>
        </w:rPr>
        <w:t>Not all organizations in the “Organization Directory &amp; Delivery Options” database will have delivery options associated with their organization.</w:t>
      </w:r>
    </w:p>
    <w:p w14:paraId="2FE3F409" w14:textId="77777777" w:rsidR="00792E04" w:rsidRPr="00A576A9" w:rsidRDefault="00792E04" w:rsidP="00792E04">
      <w:pPr>
        <w:pStyle w:val="ListParagraph"/>
        <w:rPr>
          <w:rFonts w:ascii="Arial" w:hAnsi="Arial" w:cs="Arial"/>
          <w:sz w:val="20"/>
          <w:szCs w:val="20"/>
        </w:rPr>
      </w:pPr>
    </w:p>
    <w:p w14:paraId="5715DA1B" w14:textId="77777777" w:rsidR="00792E04" w:rsidRPr="00A576A9" w:rsidRDefault="00792E04" w:rsidP="004E5BCD">
      <w:pPr>
        <w:pStyle w:val="ListParagraph"/>
        <w:numPr>
          <w:ilvl w:val="3"/>
          <w:numId w:val="1"/>
        </w:numPr>
        <w:ind w:left="720"/>
        <w:rPr>
          <w:rFonts w:ascii="Arial" w:hAnsi="Arial" w:cs="Arial"/>
          <w:sz w:val="20"/>
          <w:szCs w:val="20"/>
        </w:rPr>
      </w:pPr>
      <w:r w:rsidRPr="00A576A9">
        <w:rPr>
          <w:rFonts w:ascii="Arial" w:hAnsi="Arial" w:cs="Arial"/>
          <w:sz w:val="20"/>
          <w:szCs w:val="20"/>
        </w:rPr>
        <w:t>The receiving organization will always send an acknowledgement or other response to the sending organization</w:t>
      </w:r>
      <w:r w:rsidR="004E5BCD" w:rsidRPr="00A576A9">
        <w:rPr>
          <w:rFonts w:ascii="Arial" w:hAnsi="Arial" w:cs="Arial"/>
          <w:sz w:val="20"/>
          <w:szCs w:val="20"/>
        </w:rPr>
        <w:t>.</w:t>
      </w:r>
    </w:p>
    <w:p w14:paraId="7C5D19AB" w14:textId="77777777" w:rsidR="00792E04" w:rsidRPr="00792E04" w:rsidRDefault="00792E04" w:rsidP="00792E04">
      <w:pPr>
        <w:pStyle w:val="ListParagraph"/>
        <w:rPr>
          <w:rFonts w:ascii="Arial" w:hAnsi="Arial" w:cs="Arial"/>
          <w:sz w:val="20"/>
          <w:szCs w:val="20"/>
        </w:rPr>
      </w:pPr>
    </w:p>
    <w:p w14:paraId="1AAEA97D" w14:textId="77777777" w:rsidR="008A2732" w:rsidRPr="00792E04" w:rsidRDefault="008A2732" w:rsidP="00F56E7A">
      <w:pPr>
        <w:pStyle w:val="ListParagraph"/>
        <w:numPr>
          <w:ilvl w:val="3"/>
          <w:numId w:val="1"/>
        </w:numPr>
        <w:ind w:left="1080"/>
        <w:rPr>
          <w:rFonts w:ascii="Arial" w:hAnsi="Arial" w:cs="Arial"/>
          <w:sz w:val="20"/>
          <w:szCs w:val="20"/>
        </w:rPr>
      </w:pPr>
      <w:r w:rsidRPr="00792E04">
        <w:rPr>
          <w:rFonts w:ascii="Arial" w:hAnsi="Arial" w:cs="Arial"/>
          <w:sz w:val="20"/>
          <w:szCs w:val="20"/>
        </w:rPr>
        <w:br w:type="page"/>
      </w:r>
    </w:p>
    <w:p w14:paraId="39A8D755" w14:textId="77777777" w:rsidR="004F1F8B" w:rsidRDefault="004F1F8B" w:rsidP="004F1F8B">
      <w:pPr>
        <w:pStyle w:val="Heading1"/>
        <w:rPr>
          <w:rFonts w:ascii="Arial" w:hAnsi="Arial" w:cs="Arial"/>
          <w:color w:val="auto"/>
        </w:rPr>
      </w:pPr>
      <w:bookmarkStart w:id="14" w:name="_Toc365021481"/>
      <w:r w:rsidRPr="004F1F8B">
        <w:rPr>
          <w:rFonts w:ascii="Arial" w:hAnsi="Arial" w:cs="Arial"/>
          <w:color w:val="auto"/>
        </w:rPr>
        <w:lastRenderedPageBreak/>
        <w:t>CDS Network Process Diagram</w:t>
      </w:r>
      <w:bookmarkEnd w:id="14"/>
    </w:p>
    <w:p w14:paraId="1D59B731" w14:textId="77777777" w:rsidR="004F1F8B" w:rsidRPr="004F1F8B" w:rsidRDefault="004F1F8B" w:rsidP="004F1F8B"/>
    <w:p w14:paraId="15D58814" w14:textId="77777777" w:rsidR="004F1F8B" w:rsidRPr="004F1F8B" w:rsidRDefault="004F1F8B" w:rsidP="004F1F8B"/>
    <w:p w14:paraId="3BD2205D" w14:textId="77777777" w:rsidR="00421295" w:rsidRPr="004F1F8B" w:rsidRDefault="004F1F8B" w:rsidP="004F1F8B">
      <w:pPr>
        <w:jc w:val="center"/>
        <w:rPr>
          <w:rFonts w:ascii="Arial" w:hAnsi="Arial" w:cs="Arial"/>
          <w:sz w:val="24"/>
          <w:szCs w:val="24"/>
        </w:rPr>
      </w:pPr>
      <w:r w:rsidRPr="004F1F8B">
        <w:rPr>
          <w:rFonts w:ascii="Arial" w:hAnsi="Arial" w:cs="Arial"/>
          <w:sz w:val="24"/>
          <w:szCs w:val="24"/>
        </w:rPr>
        <w:t>Figure 1-1</w:t>
      </w:r>
    </w:p>
    <w:p w14:paraId="07305300" w14:textId="77777777" w:rsidR="004F1F8B" w:rsidRDefault="004F1F8B" w:rsidP="004F1F8B"/>
    <w:p w14:paraId="63ECD7DA" w14:textId="77777777" w:rsidR="004F1F8B" w:rsidRPr="004F1F8B" w:rsidRDefault="004F1F8B" w:rsidP="004F1F8B">
      <w:r>
        <w:rPr>
          <w:noProof/>
        </w:rPr>
        <w:drawing>
          <wp:inline distT="0" distB="0" distL="0" distR="0" wp14:anchorId="1021B086" wp14:editId="777DAE7D">
            <wp:extent cx="6511969" cy="49757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 Network Process Components 1.jpg"/>
                    <pic:cNvPicPr/>
                  </pic:nvPicPr>
                  <pic:blipFill>
                    <a:blip r:embed="rId12">
                      <a:extLst>
                        <a:ext uri="{28A0092B-C50C-407E-A947-70E740481C1C}">
                          <a14:useLocalDpi xmlns:a14="http://schemas.microsoft.com/office/drawing/2010/main" val="0"/>
                        </a:ext>
                      </a:extLst>
                    </a:blip>
                    <a:stretch>
                      <a:fillRect/>
                    </a:stretch>
                  </pic:blipFill>
                  <pic:spPr>
                    <a:xfrm>
                      <a:off x="0" y="0"/>
                      <a:ext cx="6508838" cy="4973369"/>
                    </a:xfrm>
                    <a:prstGeom prst="rect">
                      <a:avLst/>
                    </a:prstGeom>
                  </pic:spPr>
                </pic:pic>
              </a:graphicData>
            </a:graphic>
          </wp:inline>
        </w:drawing>
      </w:r>
    </w:p>
    <w:sectPr w:rsidR="004F1F8B" w:rsidRPr="004F1F8B" w:rsidSect="004C5DF9">
      <w:headerReference w:type="default" r:id="rId13"/>
      <w:footerReference w:type="default" r:id="rId14"/>
      <w:pgSz w:w="12240" w:h="15840"/>
      <w:pgMar w:top="1170" w:right="1080" w:bottom="1440" w:left="144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35A85A" w14:textId="77777777" w:rsidR="00E27177" w:rsidRDefault="00E27177" w:rsidP="002471BF">
      <w:r>
        <w:separator/>
      </w:r>
    </w:p>
  </w:endnote>
  <w:endnote w:type="continuationSeparator" w:id="0">
    <w:p w14:paraId="4B3B0F7A" w14:textId="77777777" w:rsidR="00E27177" w:rsidRDefault="00E27177" w:rsidP="0024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useo Slab 50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EA3CD" w14:textId="77777777" w:rsidR="003F5449" w:rsidRDefault="003F5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xxvii</w:t>
    </w:r>
    <w:r>
      <w:rPr>
        <w:rStyle w:val="PageNumber"/>
      </w:rPr>
      <w:fldChar w:fldCharType="end"/>
    </w:r>
  </w:p>
  <w:p w14:paraId="7C3ED73F" w14:textId="77777777" w:rsidR="003F5449" w:rsidRDefault="003F54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99C5A" w14:textId="77777777" w:rsidR="003F5449" w:rsidRDefault="003F5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30FEFE0" w14:textId="77777777" w:rsidR="003F5449" w:rsidRDefault="003F5449">
    <w:pPr>
      <w:pStyle w:val="Footer"/>
      <w:ind w:right="360"/>
      <w:jc w:val="right"/>
    </w:pPr>
    <w: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688736"/>
      <w:docPartObj>
        <w:docPartGallery w:val="Page Numbers (Bottom of Page)"/>
        <w:docPartUnique/>
      </w:docPartObj>
    </w:sdtPr>
    <w:sdtEndPr>
      <w:rPr>
        <w:noProof/>
      </w:rPr>
    </w:sdtEndPr>
    <w:sdtContent>
      <w:p w14:paraId="6C9A04AA" w14:textId="77777777" w:rsidR="003F5449" w:rsidRDefault="003F5449">
        <w:pPr>
          <w:pStyle w:val="Footer"/>
          <w:jc w:val="right"/>
        </w:pPr>
        <w:r>
          <w:fldChar w:fldCharType="begin"/>
        </w:r>
        <w:r>
          <w:instrText xml:space="preserve"> PAGE   \* MERGEFORMAT </w:instrText>
        </w:r>
        <w:r>
          <w:fldChar w:fldCharType="separate"/>
        </w:r>
        <w:r w:rsidR="00052C05">
          <w:rPr>
            <w:noProof/>
          </w:rPr>
          <w:t>2</w:t>
        </w:r>
        <w:r>
          <w:rPr>
            <w:noProof/>
          </w:rPr>
          <w:fldChar w:fldCharType="end"/>
        </w:r>
      </w:p>
    </w:sdtContent>
  </w:sdt>
  <w:p w14:paraId="6BB1D621" w14:textId="77777777" w:rsidR="003F5449" w:rsidRDefault="003F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3E523" w14:textId="77777777" w:rsidR="00E27177" w:rsidRDefault="00E27177" w:rsidP="002471BF">
      <w:r>
        <w:separator/>
      </w:r>
    </w:p>
  </w:footnote>
  <w:footnote w:type="continuationSeparator" w:id="0">
    <w:p w14:paraId="22AC95FC" w14:textId="77777777" w:rsidR="00E27177" w:rsidRDefault="00E27177" w:rsidP="00247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FB0AA" w14:textId="77777777" w:rsidR="003F5449" w:rsidRDefault="003F5449" w:rsidP="002471BF">
    <w:pPr>
      <w:pStyle w:val="Header"/>
      <w:jc w:val="right"/>
    </w:pPr>
    <w:r>
      <w:t>August 23,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E0F"/>
    <w:multiLevelType w:val="hybridMultilevel"/>
    <w:tmpl w:val="5374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75FD7"/>
    <w:multiLevelType w:val="hybridMultilevel"/>
    <w:tmpl w:val="C9928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1A005E1"/>
    <w:multiLevelType w:val="hybridMultilevel"/>
    <w:tmpl w:val="F6887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6A"/>
    <w:rsid w:val="00003FAE"/>
    <w:rsid w:val="00032889"/>
    <w:rsid w:val="00032A81"/>
    <w:rsid w:val="00052C05"/>
    <w:rsid w:val="000725F9"/>
    <w:rsid w:val="0007799E"/>
    <w:rsid w:val="000A47E6"/>
    <w:rsid w:val="00150FAE"/>
    <w:rsid w:val="0019475B"/>
    <w:rsid w:val="001B0301"/>
    <w:rsid w:val="001B3EEA"/>
    <w:rsid w:val="001C49E6"/>
    <w:rsid w:val="001E6BE2"/>
    <w:rsid w:val="00207B87"/>
    <w:rsid w:val="002471BF"/>
    <w:rsid w:val="00263DCA"/>
    <w:rsid w:val="002970A8"/>
    <w:rsid w:val="002A13E9"/>
    <w:rsid w:val="002A6400"/>
    <w:rsid w:val="002A7414"/>
    <w:rsid w:val="002C7BE7"/>
    <w:rsid w:val="002D65A9"/>
    <w:rsid w:val="00300B3C"/>
    <w:rsid w:val="00304743"/>
    <w:rsid w:val="00310421"/>
    <w:rsid w:val="00321412"/>
    <w:rsid w:val="00324D35"/>
    <w:rsid w:val="00344060"/>
    <w:rsid w:val="00393417"/>
    <w:rsid w:val="003975D1"/>
    <w:rsid w:val="003E3ABF"/>
    <w:rsid w:val="003F5449"/>
    <w:rsid w:val="0041342A"/>
    <w:rsid w:val="004211F7"/>
    <w:rsid w:val="00421295"/>
    <w:rsid w:val="00435BA6"/>
    <w:rsid w:val="00486260"/>
    <w:rsid w:val="004B3135"/>
    <w:rsid w:val="004C5DF9"/>
    <w:rsid w:val="004E2935"/>
    <w:rsid w:val="004E5BCD"/>
    <w:rsid w:val="004F1F8B"/>
    <w:rsid w:val="005030AA"/>
    <w:rsid w:val="0050376A"/>
    <w:rsid w:val="00554333"/>
    <w:rsid w:val="00570B9F"/>
    <w:rsid w:val="005B7C37"/>
    <w:rsid w:val="005C063C"/>
    <w:rsid w:val="005D55B6"/>
    <w:rsid w:val="005D63A4"/>
    <w:rsid w:val="006039B5"/>
    <w:rsid w:val="006409F1"/>
    <w:rsid w:val="00640E3D"/>
    <w:rsid w:val="006457CA"/>
    <w:rsid w:val="00661EE2"/>
    <w:rsid w:val="006730CA"/>
    <w:rsid w:val="0067622F"/>
    <w:rsid w:val="006A604A"/>
    <w:rsid w:val="006B409F"/>
    <w:rsid w:val="006C3ABC"/>
    <w:rsid w:val="006E7DD0"/>
    <w:rsid w:val="006F7034"/>
    <w:rsid w:val="007154EF"/>
    <w:rsid w:val="00761B4D"/>
    <w:rsid w:val="007877CD"/>
    <w:rsid w:val="00792E04"/>
    <w:rsid w:val="007B5666"/>
    <w:rsid w:val="007C6646"/>
    <w:rsid w:val="00810093"/>
    <w:rsid w:val="00882065"/>
    <w:rsid w:val="008A2732"/>
    <w:rsid w:val="008B5182"/>
    <w:rsid w:val="008C5450"/>
    <w:rsid w:val="00915F0A"/>
    <w:rsid w:val="009638A0"/>
    <w:rsid w:val="00A576A9"/>
    <w:rsid w:val="00AC34A2"/>
    <w:rsid w:val="00AC68B7"/>
    <w:rsid w:val="00AE1084"/>
    <w:rsid w:val="00B14347"/>
    <w:rsid w:val="00BA7E94"/>
    <w:rsid w:val="00BB6185"/>
    <w:rsid w:val="00BF4470"/>
    <w:rsid w:val="00C17E17"/>
    <w:rsid w:val="00C20B8C"/>
    <w:rsid w:val="00C2454E"/>
    <w:rsid w:val="00C374E5"/>
    <w:rsid w:val="00C374ED"/>
    <w:rsid w:val="00C50994"/>
    <w:rsid w:val="00C72591"/>
    <w:rsid w:val="00C8617B"/>
    <w:rsid w:val="00C90AC3"/>
    <w:rsid w:val="00CA08D0"/>
    <w:rsid w:val="00CB3F3E"/>
    <w:rsid w:val="00CD0118"/>
    <w:rsid w:val="00D02146"/>
    <w:rsid w:val="00D2607F"/>
    <w:rsid w:val="00D675AB"/>
    <w:rsid w:val="00DB2EB3"/>
    <w:rsid w:val="00DC513E"/>
    <w:rsid w:val="00DD1304"/>
    <w:rsid w:val="00DE67BA"/>
    <w:rsid w:val="00DF5539"/>
    <w:rsid w:val="00E27177"/>
    <w:rsid w:val="00E27445"/>
    <w:rsid w:val="00E82471"/>
    <w:rsid w:val="00E83BD3"/>
    <w:rsid w:val="00EA5D41"/>
    <w:rsid w:val="00EC7E88"/>
    <w:rsid w:val="00F06C8C"/>
    <w:rsid w:val="00F07DBB"/>
    <w:rsid w:val="00F24B23"/>
    <w:rsid w:val="00F325D5"/>
    <w:rsid w:val="00F56E7A"/>
    <w:rsid w:val="00F825FF"/>
    <w:rsid w:val="00FB5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C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6A"/>
    <w:pPr>
      <w:spacing w:after="0" w:line="240" w:lineRule="auto"/>
    </w:pPr>
    <w:rPr>
      <w:rFonts w:ascii="Calibri" w:hAnsi="Calibri" w:cs="Calibri"/>
    </w:rPr>
  </w:style>
  <w:style w:type="paragraph" w:styleId="Heading1">
    <w:name w:val="heading 1"/>
    <w:basedOn w:val="Normal"/>
    <w:next w:val="Normal"/>
    <w:link w:val="Heading1Char"/>
    <w:uiPriority w:val="9"/>
    <w:qFormat/>
    <w:rsid w:val="00E83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B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6A"/>
    <w:pPr>
      <w:ind w:left="720"/>
    </w:pPr>
  </w:style>
  <w:style w:type="character" w:customStyle="1" w:styleId="st">
    <w:name w:val="st"/>
    <w:basedOn w:val="DefaultParagraphFont"/>
    <w:rsid w:val="008B5182"/>
  </w:style>
  <w:style w:type="character" w:styleId="Emphasis">
    <w:name w:val="Emphasis"/>
    <w:basedOn w:val="DefaultParagraphFont"/>
    <w:uiPriority w:val="20"/>
    <w:qFormat/>
    <w:rsid w:val="000725F9"/>
    <w:rPr>
      <w:b/>
      <w:bCs/>
      <w:i w:val="0"/>
      <w:iCs w:val="0"/>
    </w:rPr>
  </w:style>
  <w:style w:type="table" w:styleId="TableGrid">
    <w:name w:val="Table Grid"/>
    <w:basedOn w:val="TableNormal"/>
    <w:uiPriority w:val="59"/>
    <w:rsid w:val="00640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ometext1">
    <w:name w:val="hometext1"/>
    <w:basedOn w:val="DefaultParagraphFont"/>
    <w:rsid w:val="00263DCA"/>
    <w:rPr>
      <w:rFonts w:ascii="Arial" w:hAnsi="Arial" w:cs="Arial" w:hint="default"/>
      <w:color w:val="333333"/>
      <w:sz w:val="18"/>
      <w:szCs w:val="18"/>
    </w:rPr>
  </w:style>
  <w:style w:type="character" w:styleId="Hyperlink">
    <w:name w:val="Hyperlink"/>
    <w:basedOn w:val="DefaultParagraphFont"/>
    <w:uiPriority w:val="99"/>
    <w:unhideWhenUsed/>
    <w:rsid w:val="00F06C8C"/>
    <w:rPr>
      <w:rFonts w:ascii="Museo Slab 500" w:hAnsi="Museo Slab 500" w:hint="default"/>
      <w:strike w:val="0"/>
      <w:dstrike w:val="0"/>
      <w:color w:val="0000FF"/>
      <w:u w:val="none"/>
      <w:effect w:val="none"/>
    </w:rPr>
  </w:style>
  <w:style w:type="paragraph" w:styleId="Header">
    <w:name w:val="header"/>
    <w:basedOn w:val="Normal"/>
    <w:link w:val="HeaderChar"/>
    <w:uiPriority w:val="99"/>
    <w:unhideWhenUsed/>
    <w:rsid w:val="002471BF"/>
    <w:pPr>
      <w:tabs>
        <w:tab w:val="center" w:pos="4680"/>
        <w:tab w:val="right" w:pos="9360"/>
      </w:tabs>
    </w:pPr>
  </w:style>
  <w:style w:type="character" w:customStyle="1" w:styleId="HeaderChar">
    <w:name w:val="Header Char"/>
    <w:basedOn w:val="DefaultParagraphFont"/>
    <w:link w:val="Header"/>
    <w:uiPriority w:val="99"/>
    <w:rsid w:val="002471BF"/>
    <w:rPr>
      <w:rFonts w:ascii="Calibri" w:hAnsi="Calibri" w:cs="Calibri"/>
    </w:rPr>
  </w:style>
  <w:style w:type="paragraph" w:styleId="Footer">
    <w:name w:val="footer"/>
    <w:basedOn w:val="Normal"/>
    <w:link w:val="FooterChar"/>
    <w:uiPriority w:val="99"/>
    <w:unhideWhenUsed/>
    <w:rsid w:val="002471BF"/>
    <w:pPr>
      <w:tabs>
        <w:tab w:val="center" w:pos="4680"/>
        <w:tab w:val="right" w:pos="9360"/>
      </w:tabs>
    </w:pPr>
  </w:style>
  <w:style w:type="character" w:customStyle="1" w:styleId="FooterChar">
    <w:name w:val="Footer Char"/>
    <w:basedOn w:val="DefaultParagraphFont"/>
    <w:link w:val="Footer"/>
    <w:uiPriority w:val="99"/>
    <w:rsid w:val="002471BF"/>
    <w:rPr>
      <w:rFonts w:ascii="Calibri" w:hAnsi="Calibri" w:cs="Calibri"/>
    </w:rPr>
  </w:style>
  <w:style w:type="character" w:styleId="PageNumber">
    <w:name w:val="page number"/>
    <w:basedOn w:val="DefaultParagraphFont"/>
    <w:rsid w:val="00E83BD3"/>
  </w:style>
  <w:style w:type="character" w:customStyle="1" w:styleId="Heading1Char">
    <w:name w:val="Heading 1 Char"/>
    <w:basedOn w:val="DefaultParagraphFont"/>
    <w:link w:val="Heading1"/>
    <w:uiPriority w:val="9"/>
    <w:rsid w:val="00E83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B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07B87"/>
    <w:pPr>
      <w:spacing w:after="100"/>
    </w:pPr>
  </w:style>
  <w:style w:type="paragraph" w:styleId="TOC2">
    <w:name w:val="toc 2"/>
    <w:basedOn w:val="Normal"/>
    <w:next w:val="Normal"/>
    <w:autoRedefine/>
    <w:uiPriority w:val="39"/>
    <w:unhideWhenUsed/>
    <w:rsid w:val="00207B87"/>
    <w:pPr>
      <w:spacing w:after="100"/>
      <w:ind w:left="220"/>
    </w:pPr>
  </w:style>
  <w:style w:type="paragraph" w:customStyle="1" w:styleId="TOCEntry">
    <w:name w:val="TOCEntry"/>
    <w:basedOn w:val="Normal"/>
    <w:rsid w:val="007877CD"/>
    <w:pPr>
      <w:keepNext/>
      <w:keepLines/>
      <w:spacing w:before="120" w:after="240" w:line="240" w:lineRule="atLeast"/>
    </w:pPr>
    <w:rPr>
      <w:rFonts w:ascii="Arial" w:eastAsia="Times New Roman" w:hAnsi="Arial" w:cs="Arial"/>
      <w:b/>
      <w:sz w:val="36"/>
      <w:szCs w:val="20"/>
    </w:rPr>
  </w:style>
  <w:style w:type="paragraph" w:styleId="BalloonText">
    <w:name w:val="Balloon Text"/>
    <w:basedOn w:val="Normal"/>
    <w:link w:val="BalloonTextChar"/>
    <w:uiPriority w:val="99"/>
    <w:semiHidden/>
    <w:unhideWhenUsed/>
    <w:rsid w:val="004F1F8B"/>
    <w:rPr>
      <w:rFonts w:ascii="Tahoma" w:hAnsi="Tahoma" w:cs="Tahoma"/>
      <w:sz w:val="16"/>
      <w:szCs w:val="16"/>
    </w:rPr>
  </w:style>
  <w:style w:type="character" w:customStyle="1" w:styleId="BalloonTextChar">
    <w:name w:val="Balloon Text Char"/>
    <w:basedOn w:val="DefaultParagraphFont"/>
    <w:link w:val="BalloonText"/>
    <w:uiPriority w:val="99"/>
    <w:semiHidden/>
    <w:rsid w:val="004F1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76A"/>
    <w:pPr>
      <w:spacing w:after="0" w:line="240" w:lineRule="auto"/>
    </w:pPr>
    <w:rPr>
      <w:rFonts w:ascii="Calibri" w:hAnsi="Calibri" w:cs="Calibri"/>
    </w:rPr>
  </w:style>
  <w:style w:type="paragraph" w:styleId="Heading1">
    <w:name w:val="heading 1"/>
    <w:basedOn w:val="Normal"/>
    <w:next w:val="Normal"/>
    <w:link w:val="Heading1Char"/>
    <w:uiPriority w:val="9"/>
    <w:qFormat/>
    <w:rsid w:val="00E83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B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6A"/>
    <w:pPr>
      <w:ind w:left="720"/>
    </w:pPr>
  </w:style>
  <w:style w:type="character" w:customStyle="1" w:styleId="st">
    <w:name w:val="st"/>
    <w:basedOn w:val="DefaultParagraphFont"/>
    <w:rsid w:val="008B5182"/>
  </w:style>
  <w:style w:type="character" w:styleId="Emphasis">
    <w:name w:val="Emphasis"/>
    <w:basedOn w:val="DefaultParagraphFont"/>
    <w:uiPriority w:val="20"/>
    <w:qFormat/>
    <w:rsid w:val="000725F9"/>
    <w:rPr>
      <w:b/>
      <w:bCs/>
      <w:i w:val="0"/>
      <w:iCs w:val="0"/>
    </w:rPr>
  </w:style>
  <w:style w:type="table" w:styleId="TableGrid">
    <w:name w:val="Table Grid"/>
    <w:basedOn w:val="TableNormal"/>
    <w:uiPriority w:val="59"/>
    <w:rsid w:val="00640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ometext1">
    <w:name w:val="hometext1"/>
    <w:basedOn w:val="DefaultParagraphFont"/>
    <w:rsid w:val="00263DCA"/>
    <w:rPr>
      <w:rFonts w:ascii="Arial" w:hAnsi="Arial" w:cs="Arial" w:hint="default"/>
      <w:color w:val="333333"/>
      <w:sz w:val="18"/>
      <w:szCs w:val="18"/>
    </w:rPr>
  </w:style>
  <w:style w:type="character" w:styleId="Hyperlink">
    <w:name w:val="Hyperlink"/>
    <w:basedOn w:val="DefaultParagraphFont"/>
    <w:uiPriority w:val="99"/>
    <w:unhideWhenUsed/>
    <w:rsid w:val="00F06C8C"/>
    <w:rPr>
      <w:rFonts w:ascii="Museo Slab 500" w:hAnsi="Museo Slab 500" w:hint="default"/>
      <w:strike w:val="0"/>
      <w:dstrike w:val="0"/>
      <w:color w:val="0000FF"/>
      <w:u w:val="none"/>
      <w:effect w:val="none"/>
    </w:rPr>
  </w:style>
  <w:style w:type="paragraph" w:styleId="Header">
    <w:name w:val="header"/>
    <w:basedOn w:val="Normal"/>
    <w:link w:val="HeaderChar"/>
    <w:uiPriority w:val="99"/>
    <w:unhideWhenUsed/>
    <w:rsid w:val="002471BF"/>
    <w:pPr>
      <w:tabs>
        <w:tab w:val="center" w:pos="4680"/>
        <w:tab w:val="right" w:pos="9360"/>
      </w:tabs>
    </w:pPr>
  </w:style>
  <w:style w:type="character" w:customStyle="1" w:styleId="HeaderChar">
    <w:name w:val="Header Char"/>
    <w:basedOn w:val="DefaultParagraphFont"/>
    <w:link w:val="Header"/>
    <w:uiPriority w:val="99"/>
    <w:rsid w:val="002471BF"/>
    <w:rPr>
      <w:rFonts w:ascii="Calibri" w:hAnsi="Calibri" w:cs="Calibri"/>
    </w:rPr>
  </w:style>
  <w:style w:type="paragraph" w:styleId="Footer">
    <w:name w:val="footer"/>
    <w:basedOn w:val="Normal"/>
    <w:link w:val="FooterChar"/>
    <w:uiPriority w:val="99"/>
    <w:unhideWhenUsed/>
    <w:rsid w:val="002471BF"/>
    <w:pPr>
      <w:tabs>
        <w:tab w:val="center" w:pos="4680"/>
        <w:tab w:val="right" w:pos="9360"/>
      </w:tabs>
    </w:pPr>
  </w:style>
  <w:style w:type="character" w:customStyle="1" w:styleId="FooterChar">
    <w:name w:val="Footer Char"/>
    <w:basedOn w:val="DefaultParagraphFont"/>
    <w:link w:val="Footer"/>
    <w:uiPriority w:val="99"/>
    <w:rsid w:val="002471BF"/>
    <w:rPr>
      <w:rFonts w:ascii="Calibri" w:hAnsi="Calibri" w:cs="Calibri"/>
    </w:rPr>
  </w:style>
  <w:style w:type="character" w:styleId="PageNumber">
    <w:name w:val="page number"/>
    <w:basedOn w:val="DefaultParagraphFont"/>
    <w:rsid w:val="00E83BD3"/>
  </w:style>
  <w:style w:type="character" w:customStyle="1" w:styleId="Heading1Char">
    <w:name w:val="Heading 1 Char"/>
    <w:basedOn w:val="DefaultParagraphFont"/>
    <w:link w:val="Heading1"/>
    <w:uiPriority w:val="9"/>
    <w:rsid w:val="00E83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B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07B87"/>
    <w:pPr>
      <w:spacing w:after="100"/>
    </w:pPr>
  </w:style>
  <w:style w:type="paragraph" w:styleId="TOC2">
    <w:name w:val="toc 2"/>
    <w:basedOn w:val="Normal"/>
    <w:next w:val="Normal"/>
    <w:autoRedefine/>
    <w:uiPriority w:val="39"/>
    <w:unhideWhenUsed/>
    <w:rsid w:val="00207B87"/>
    <w:pPr>
      <w:spacing w:after="100"/>
      <w:ind w:left="220"/>
    </w:pPr>
  </w:style>
  <w:style w:type="paragraph" w:customStyle="1" w:styleId="TOCEntry">
    <w:name w:val="TOCEntry"/>
    <w:basedOn w:val="Normal"/>
    <w:rsid w:val="007877CD"/>
    <w:pPr>
      <w:keepNext/>
      <w:keepLines/>
      <w:spacing w:before="120" w:after="240" w:line="240" w:lineRule="atLeast"/>
    </w:pPr>
    <w:rPr>
      <w:rFonts w:ascii="Arial" w:eastAsia="Times New Roman" w:hAnsi="Arial" w:cs="Arial"/>
      <w:b/>
      <w:sz w:val="36"/>
      <w:szCs w:val="20"/>
    </w:rPr>
  </w:style>
  <w:style w:type="paragraph" w:styleId="BalloonText">
    <w:name w:val="Balloon Text"/>
    <w:basedOn w:val="Normal"/>
    <w:link w:val="BalloonTextChar"/>
    <w:uiPriority w:val="99"/>
    <w:semiHidden/>
    <w:unhideWhenUsed/>
    <w:rsid w:val="004F1F8B"/>
    <w:rPr>
      <w:rFonts w:ascii="Tahoma" w:hAnsi="Tahoma" w:cs="Tahoma"/>
      <w:sz w:val="16"/>
      <w:szCs w:val="16"/>
    </w:rPr>
  </w:style>
  <w:style w:type="character" w:customStyle="1" w:styleId="BalloonTextChar">
    <w:name w:val="Balloon Text Char"/>
    <w:basedOn w:val="DefaultParagraphFont"/>
    <w:link w:val="BalloonText"/>
    <w:uiPriority w:val="99"/>
    <w:semiHidden/>
    <w:rsid w:val="004F1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91914">
      <w:bodyDiv w:val="1"/>
      <w:marLeft w:val="0"/>
      <w:marRight w:val="0"/>
      <w:marTop w:val="0"/>
      <w:marBottom w:val="0"/>
      <w:divBdr>
        <w:top w:val="none" w:sz="0" w:space="0" w:color="auto"/>
        <w:left w:val="none" w:sz="0" w:space="0" w:color="auto"/>
        <w:bottom w:val="none" w:sz="0" w:space="0" w:color="auto"/>
        <w:right w:val="none" w:sz="0" w:space="0" w:color="auto"/>
      </w:divBdr>
    </w:div>
    <w:div w:id="845094429">
      <w:bodyDiv w:val="1"/>
      <w:marLeft w:val="0"/>
      <w:marRight w:val="0"/>
      <w:marTop w:val="0"/>
      <w:marBottom w:val="0"/>
      <w:divBdr>
        <w:top w:val="none" w:sz="0" w:space="0" w:color="auto"/>
        <w:left w:val="none" w:sz="0" w:space="0" w:color="auto"/>
        <w:bottom w:val="none" w:sz="0" w:space="0" w:color="auto"/>
        <w:right w:val="none" w:sz="0" w:space="0" w:color="auto"/>
      </w:divBdr>
    </w:div>
    <w:div w:id="1181359455">
      <w:bodyDiv w:val="1"/>
      <w:marLeft w:val="0"/>
      <w:marRight w:val="0"/>
      <w:marTop w:val="0"/>
      <w:marBottom w:val="0"/>
      <w:divBdr>
        <w:top w:val="none" w:sz="0" w:space="0" w:color="auto"/>
        <w:left w:val="none" w:sz="0" w:space="0" w:color="auto"/>
        <w:bottom w:val="none" w:sz="0" w:space="0" w:color="auto"/>
        <w:right w:val="none" w:sz="0" w:space="0" w:color="auto"/>
      </w:divBdr>
    </w:div>
    <w:div w:id="16261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Disclaim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Service_(economic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FCMAT</Company>
  <LinksUpToDate>false</LinksUpToDate>
  <CharactersWithSpaces>15782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DiPirro</dc:creator>
  <cp:lastModifiedBy>jdipirro</cp:lastModifiedBy>
  <cp:revision>6</cp:revision>
  <cp:lastPrinted>2013-09-06T18:46:00Z</cp:lastPrinted>
  <dcterms:created xsi:type="dcterms:W3CDTF">2013-09-06T18:31:00Z</dcterms:created>
  <dcterms:modified xsi:type="dcterms:W3CDTF">2013-09-06T18:46:00Z</dcterms:modified>
</cp:coreProperties>
</file>