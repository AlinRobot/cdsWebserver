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B6C" w:rsidRPr="002E736F" w:rsidRDefault="002E736F" w:rsidP="002E736F">
      <w:pPr>
        <w:spacing w:after="0"/>
        <w:rPr>
          <w:b/>
        </w:rPr>
      </w:pPr>
      <w:r w:rsidRPr="002E736F">
        <w:rPr>
          <w:b/>
        </w:rPr>
        <w:t>Use Cases:</w:t>
      </w:r>
    </w:p>
    <w:p w:rsidR="007A219D" w:rsidRDefault="007A219D">
      <w:r>
        <w:t xml:space="preserve">We previously reviewed the relatively simple UC-1.  This version includes changes made during that review and also some additional highlighting to compare with UC-1b.  </w:t>
      </w:r>
    </w:p>
    <w:p w:rsidR="009C7B6C" w:rsidRDefault="007A219D">
      <w:r>
        <w:t>UC-1b might be a replacement for UC-1 in that this new variation includes references to a ‘transaction manager’ that would keep track of transmissions and provide a basis for fee accounting and payment.  However, in both versions the transmission flow is not disrupted by fee requirements since these are handled outside of the exchange.  So I think that they are probably the same case.</w:t>
      </w:r>
    </w:p>
    <w:p w:rsidR="007A219D" w:rsidRDefault="007A219D">
      <w:r>
        <w:t>UC-2 describes the case where fees are calculated and must be approved in order for the transaction to proceed.</w:t>
      </w:r>
    </w:p>
    <w:tbl>
      <w:tblPr>
        <w:tblStyle w:val="TableGrid"/>
        <w:tblW w:w="0" w:type="auto"/>
        <w:tblInd w:w="108" w:type="dxa"/>
        <w:tblLook w:val="04A0"/>
      </w:tblPr>
      <w:tblGrid>
        <w:gridCol w:w="1548"/>
        <w:gridCol w:w="7812"/>
      </w:tblGrid>
      <w:tr w:rsidR="009C7B6C" w:rsidTr="00F23377">
        <w:tc>
          <w:tcPr>
            <w:tcW w:w="1548" w:type="dxa"/>
            <w:shd w:val="clear" w:color="auto" w:fill="548DD4" w:themeFill="text2" w:themeFillTint="99"/>
          </w:tcPr>
          <w:p w:rsidR="009C7B6C" w:rsidRPr="00CC06BC" w:rsidRDefault="009C7B6C" w:rsidP="00E056C9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CC06BC">
              <w:rPr>
                <w:b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7812" w:type="dxa"/>
            <w:shd w:val="clear" w:color="auto" w:fill="548DD4" w:themeFill="text2" w:themeFillTint="99"/>
          </w:tcPr>
          <w:p w:rsidR="009C7B6C" w:rsidRPr="00CC06BC" w:rsidRDefault="009C7B6C" w:rsidP="009B493B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UC-1</w:t>
            </w:r>
            <w:r w:rsidR="00D438C6">
              <w:rPr>
                <w:b/>
                <w:color w:val="FFFFFF" w:themeColor="background1"/>
                <w:sz w:val="20"/>
                <w:szCs w:val="20"/>
              </w:rPr>
              <w:t xml:space="preserve">: </w:t>
            </w:r>
            <w:r w:rsidR="00412919">
              <w:rPr>
                <w:b/>
                <w:color w:val="FFFFFF" w:themeColor="background1"/>
                <w:sz w:val="20"/>
                <w:szCs w:val="20"/>
              </w:rPr>
              <w:t>Transaction</w:t>
            </w:r>
            <w:r w:rsidR="00D438C6">
              <w:rPr>
                <w:b/>
                <w:color w:val="FFFFFF" w:themeColor="background1"/>
                <w:sz w:val="20"/>
                <w:szCs w:val="20"/>
              </w:rPr>
              <w:t xml:space="preserve"> Exchange</w:t>
            </w:r>
            <w:r w:rsidR="00533272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D438C6">
              <w:rPr>
                <w:b/>
                <w:color w:val="FFFFFF" w:themeColor="background1"/>
                <w:sz w:val="20"/>
                <w:szCs w:val="20"/>
              </w:rPr>
              <w:t xml:space="preserve">Between </w:t>
            </w:r>
            <w:r w:rsidR="009B493B">
              <w:rPr>
                <w:b/>
                <w:color w:val="FFFFFF" w:themeColor="background1"/>
                <w:sz w:val="20"/>
                <w:szCs w:val="20"/>
              </w:rPr>
              <w:t>Two</w:t>
            </w:r>
            <w:r w:rsidR="00412919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533272">
              <w:rPr>
                <w:b/>
                <w:color w:val="FFFFFF" w:themeColor="background1"/>
                <w:sz w:val="20"/>
                <w:szCs w:val="20"/>
              </w:rPr>
              <w:t xml:space="preserve">Clients of </w:t>
            </w:r>
            <w:r w:rsidR="00412919">
              <w:rPr>
                <w:b/>
                <w:color w:val="FFFFFF" w:themeColor="background1"/>
                <w:sz w:val="20"/>
                <w:szCs w:val="20"/>
              </w:rPr>
              <w:t xml:space="preserve">Different </w:t>
            </w:r>
            <w:r w:rsidR="00D438C6">
              <w:rPr>
                <w:b/>
                <w:color w:val="FFFFFF" w:themeColor="background1"/>
                <w:sz w:val="20"/>
                <w:szCs w:val="20"/>
              </w:rPr>
              <w:t>Vendor-based Service Providers</w:t>
            </w:r>
            <w:r w:rsidR="007610E7">
              <w:rPr>
                <w:b/>
                <w:color w:val="FFFFFF" w:themeColor="background1"/>
                <w:sz w:val="20"/>
                <w:szCs w:val="20"/>
              </w:rPr>
              <w:t xml:space="preserve"> – </w:t>
            </w:r>
            <w:r w:rsidR="009B493B">
              <w:rPr>
                <w:b/>
                <w:color w:val="FFFFFF" w:themeColor="background1"/>
                <w:sz w:val="20"/>
                <w:szCs w:val="20"/>
              </w:rPr>
              <w:t>There Are N</w:t>
            </w:r>
            <w:r w:rsidR="007610E7">
              <w:rPr>
                <w:b/>
                <w:color w:val="FFFFFF" w:themeColor="background1"/>
                <w:sz w:val="20"/>
                <w:szCs w:val="20"/>
              </w:rPr>
              <w:t xml:space="preserve">o </w:t>
            </w:r>
            <w:r w:rsidR="009B493B">
              <w:rPr>
                <w:b/>
                <w:color w:val="FFFFFF" w:themeColor="background1"/>
                <w:sz w:val="20"/>
                <w:szCs w:val="20"/>
              </w:rPr>
              <w:t>T</w:t>
            </w:r>
            <w:r w:rsidR="007610E7">
              <w:rPr>
                <w:b/>
                <w:color w:val="FFFFFF" w:themeColor="background1"/>
                <w:sz w:val="20"/>
                <w:szCs w:val="20"/>
              </w:rPr>
              <w:t xml:space="preserve">ransaction </w:t>
            </w:r>
            <w:r w:rsidR="009B493B">
              <w:rPr>
                <w:b/>
                <w:color w:val="FFFFFF" w:themeColor="background1"/>
                <w:sz w:val="20"/>
                <w:szCs w:val="20"/>
              </w:rPr>
              <w:t>F</w:t>
            </w:r>
            <w:r w:rsidR="007610E7">
              <w:rPr>
                <w:b/>
                <w:color w:val="FFFFFF" w:themeColor="background1"/>
                <w:sz w:val="20"/>
                <w:szCs w:val="20"/>
              </w:rPr>
              <w:t>ee</w:t>
            </w:r>
            <w:r w:rsidR="009B493B">
              <w:rPr>
                <w:b/>
                <w:color w:val="FFFFFF" w:themeColor="background1"/>
                <w:sz w:val="20"/>
                <w:szCs w:val="20"/>
              </w:rPr>
              <w:t xml:space="preserve"> Dependencies</w:t>
            </w:r>
          </w:p>
        </w:tc>
      </w:tr>
      <w:tr w:rsidR="009C7B6C" w:rsidTr="00F23377">
        <w:tc>
          <w:tcPr>
            <w:tcW w:w="1548" w:type="dxa"/>
          </w:tcPr>
          <w:p w:rsidR="009C7B6C" w:rsidRPr="00CC06BC" w:rsidRDefault="009C7B6C" w:rsidP="00E056C9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Summary</w:t>
            </w:r>
          </w:p>
        </w:tc>
        <w:tc>
          <w:tcPr>
            <w:tcW w:w="7812" w:type="dxa"/>
          </w:tcPr>
          <w:p w:rsidR="009C7B6C" w:rsidRPr="00CC06BC" w:rsidRDefault="00E056C9" w:rsidP="009E7043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This use case describes the movement of </w:t>
            </w:r>
            <w:r w:rsidR="005332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 payload (electronic document) between two clients supported by different vendor-based service providers</w:t>
            </w:r>
            <w:r w:rsidR="000E65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The </w:t>
            </w:r>
            <w:r w:rsidR="005332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payload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is arbitrary, and not relevant to the </w:t>
            </w:r>
            <w:r w:rsidR="005332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transmission process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  <w:r w:rsidR="003E33D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</w:t>
            </w:r>
            <w:r w:rsidR="003E33DB" w:rsidRPr="009E704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There are no transaction fees or else they do not need to be addressed within the CDS exchange.</w:t>
            </w:r>
          </w:p>
        </w:tc>
      </w:tr>
      <w:tr w:rsidR="009C7B6C" w:rsidTr="00F23377">
        <w:tc>
          <w:tcPr>
            <w:tcW w:w="1548" w:type="dxa"/>
          </w:tcPr>
          <w:p w:rsidR="009C7B6C" w:rsidRPr="00CC06BC" w:rsidRDefault="009C7B6C" w:rsidP="00E056C9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Rationale</w:t>
            </w:r>
          </w:p>
        </w:tc>
        <w:tc>
          <w:tcPr>
            <w:tcW w:w="7812" w:type="dxa"/>
          </w:tcPr>
          <w:p w:rsidR="00D66CB7" w:rsidRPr="00CC06BC" w:rsidRDefault="009B493B" w:rsidP="003E33DB">
            <w:pPr>
              <w:jc w:val="both"/>
              <w:rPr>
                <w:sz w:val="20"/>
                <w:szCs w:val="20"/>
              </w:rPr>
            </w:pPr>
            <w:r w:rsidRPr="009B493B">
              <w:rPr>
                <w:sz w:val="20"/>
                <w:szCs w:val="20"/>
              </w:rPr>
              <w:t xml:space="preserve">This is </w:t>
            </w:r>
            <w:r w:rsidRPr="003E33DB">
              <w:rPr>
                <w:i/>
                <w:sz w:val="20"/>
                <w:szCs w:val="20"/>
              </w:rPr>
              <w:t>(almost)</w:t>
            </w:r>
            <w:r w:rsidRPr="009B493B">
              <w:rPr>
                <w:sz w:val="20"/>
                <w:szCs w:val="20"/>
              </w:rPr>
              <w:t xml:space="preserve"> the s</w:t>
            </w:r>
            <w:r w:rsidR="00B018F7" w:rsidRPr="009B493B">
              <w:rPr>
                <w:sz w:val="20"/>
                <w:szCs w:val="20"/>
              </w:rPr>
              <w:t>implest case for a</w:t>
            </w:r>
            <w:r w:rsidR="007505BC" w:rsidRPr="009B493B">
              <w:rPr>
                <w:sz w:val="20"/>
                <w:szCs w:val="20"/>
              </w:rPr>
              <w:t xml:space="preserve">utomated exchange </w:t>
            </w:r>
            <w:r w:rsidR="00B018F7" w:rsidRPr="009B493B">
              <w:rPr>
                <w:sz w:val="20"/>
                <w:szCs w:val="20"/>
              </w:rPr>
              <w:t xml:space="preserve">- </w:t>
            </w:r>
            <w:r w:rsidR="007505BC" w:rsidRPr="009B493B">
              <w:rPr>
                <w:sz w:val="20"/>
                <w:szCs w:val="20"/>
              </w:rPr>
              <w:t xml:space="preserve">between service providers acting on behalf of </w:t>
            </w:r>
            <w:r w:rsidR="00B018F7" w:rsidRPr="009B493B">
              <w:rPr>
                <w:sz w:val="20"/>
                <w:szCs w:val="20"/>
              </w:rPr>
              <w:t>single</w:t>
            </w:r>
            <w:r w:rsidR="007505BC" w:rsidRPr="009B493B">
              <w:rPr>
                <w:sz w:val="20"/>
                <w:szCs w:val="20"/>
              </w:rPr>
              <w:t xml:space="preserve"> sender and </w:t>
            </w:r>
            <w:r w:rsidR="00B018F7" w:rsidRPr="009B493B">
              <w:rPr>
                <w:sz w:val="20"/>
                <w:szCs w:val="20"/>
              </w:rPr>
              <w:t xml:space="preserve">single </w:t>
            </w:r>
            <w:r w:rsidR="007505BC" w:rsidRPr="009B493B">
              <w:rPr>
                <w:sz w:val="20"/>
                <w:szCs w:val="20"/>
              </w:rPr>
              <w:t>recipient</w:t>
            </w:r>
            <w:r w:rsidR="00B018F7" w:rsidRPr="009B493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0D6AC8">
              <w:rPr>
                <w:i/>
                <w:sz w:val="20"/>
                <w:szCs w:val="20"/>
              </w:rPr>
              <w:t>(A simpler would be between two clients supported by the same vendor host.)</w:t>
            </w:r>
          </w:p>
        </w:tc>
      </w:tr>
      <w:tr w:rsidR="009C7B6C" w:rsidTr="00F23377">
        <w:tc>
          <w:tcPr>
            <w:tcW w:w="1548" w:type="dxa"/>
          </w:tcPr>
          <w:p w:rsidR="009C7B6C" w:rsidRPr="00CC06BC" w:rsidRDefault="009C7B6C" w:rsidP="00E056C9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Users</w:t>
            </w:r>
          </w:p>
        </w:tc>
        <w:tc>
          <w:tcPr>
            <w:tcW w:w="7812" w:type="dxa"/>
          </w:tcPr>
          <w:p w:rsidR="009C7B6C" w:rsidRPr="00CC06BC" w:rsidRDefault="00533272" w:rsidP="007610E7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Any </w:t>
            </w:r>
            <w:r w:rsidR="007610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front-end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service that is a client of a </w:t>
            </w:r>
            <w:r w:rsidR="007610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PESC-compliant CDS Server </w:t>
            </w:r>
          </w:p>
        </w:tc>
      </w:tr>
      <w:tr w:rsidR="009C7B6C" w:rsidTr="00F23377">
        <w:tc>
          <w:tcPr>
            <w:tcW w:w="1548" w:type="dxa"/>
          </w:tcPr>
          <w:p w:rsidR="009C7B6C" w:rsidRPr="00CC06BC" w:rsidRDefault="009C7B6C" w:rsidP="00E056C9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Preconditions</w:t>
            </w:r>
          </w:p>
        </w:tc>
        <w:tc>
          <w:tcPr>
            <w:tcW w:w="7812" w:type="dxa"/>
          </w:tcPr>
          <w:p w:rsidR="009C7B6C" w:rsidRPr="00E056C9" w:rsidRDefault="00E056C9" w:rsidP="007610E7">
            <w:pPr>
              <w:pStyle w:val="ListParagraph"/>
              <w:numPr>
                <w:ilvl w:val="0"/>
                <w:numId w:val="7"/>
              </w:numPr>
              <w:ind w:left="234" w:hanging="234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056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Sending </w:t>
            </w:r>
            <w:r w:rsidR="004129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client </w:t>
            </w:r>
            <w:r w:rsidRPr="00E056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service has </w:t>
            </w:r>
            <w:r w:rsidR="007610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formatted</w:t>
            </w:r>
            <w:r w:rsidRPr="00E056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="005332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the payload and envelope </w:t>
            </w:r>
            <w:r w:rsidRPr="00E056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 a supported PESC format.</w:t>
            </w:r>
          </w:p>
          <w:p w:rsidR="009C7B6C" w:rsidRDefault="00533272" w:rsidP="007610E7">
            <w:pPr>
              <w:pStyle w:val="ListParagraph"/>
              <w:numPr>
                <w:ilvl w:val="0"/>
                <w:numId w:val="7"/>
              </w:numPr>
              <w:ind w:left="234" w:hanging="234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Sending and Receiving CDS servers have complied with CDS registration requirements</w:t>
            </w:r>
          </w:p>
          <w:p w:rsidR="00B018F7" w:rsidRPr="00533272" w:rsidRDefault="00B018F7" w:rsidP="007610E7">
            <w:pPr>
              <w:pStyle w:val="ListParagraph"/>
              <w:numPr>
                <w:ilvl w:val="0"/>
                <w:numId w:val="7"/>
              </w:numPr>
              <w:ind w:left="234" w:hanging="234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FERPA requirements have been met.</w:t>
            </w:r>
          </w:p>
        </w:tc>
      </w:tr>
      <w:tr w:rsidR="009C7B6C" w:rsidTr="00F23377">
        <w:tc>
          <w:tcPr>
            <w:tcW w:w="1548" w:type="dxa"/>
          </w:tcPr>
          <w:p w:rsidR="009C7B6C" w:rsidRPr="00CC06BC" w:rsidRDefault="009C7B6C" w:rsidP="00E056C9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Basic Course of Events</w:t>
            </w:r>
          </w:p>
        </w:tc>
        <w:tc>
          <w:tcPr>
            <w:tcW w:w="7812" w:type="dxa"/>
          </w:tcPr>
          <w:p w:rsidR="009C7B6C" w:rsidRDefault="007610E7" w:rsidP="00E056C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front-end service submits a transmission package</w:t>
            </w:r>
            <w:r w:rsidR="009B493B">
              <w:rPr>
                <w:sz w:val="20"/>
                <w:szCs w:val="20"/>
              </w:rPr>
              <w:t xml:space="preserve"> (envelope </w:t>
            </w:r>
            <w:r>
              <w:rPr>
                <w:sz w:val="20"/>
                <w:szCs w:val="20"/>
              </w:rPr>
              <w:t>and payload) to its host (sending) CDS server.</w:t>
            </w:r>
          </w:p>
          <w:p w:rsidR="009C7B6C" w:rsidRDefault="00412919" w:rsidP="00E056C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7610E7">
              <w:rPr>
                <w:sz w:val="20"/>
                <w:szCs w:val="20"/>
              </w:rPr>
              <w:t>he sending CDS server identifies the transmission target</w:t>
            </w:r>
          </w:p>
          <w:p w:rsidR="009C7B6C" w:rsidRDefault="007610E7" w:rsidP="00E056C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sending CDS server identifies </w:t>
            </w:r>
            <w:r w:rsidR="009B493B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CDS host</w:t>
            </w:r>
            <w:r w:rsidR="009B49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for the transmission target</w:t>
            </w:r>
          </w:p>
          <w:p w:rsidR="00852BFD" w:rsidRDefault="000E6517" w:rsidP="00E056C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="00852BFD">
              <w:rPr>
                <w:sz w:val="20"/>
                <w:szCs w:val="20"/>
              </w:rPr>
              <w:t xml:space="preserve"> sending </w:t>
            </w:r>
            <w:r w:rsidR="00412919">
              <w:rPr>
                <w:sz w:val="20"/>
                <w:szCs w:val="20"/>
              </w:rPr>
              <w:t>CDS</w:t>
            </w:r>
            <w:r w:rsidR="00852BFD">
              <w:rPr>
                <w:sz w:val="20"/>
                <w:szCs w:val="20"/>
              </w:rPr>
              <w:t xml:space="preserve"> opens a connection</w:t>
            </w:r>
            <w:r>
              <w:rPr>
                <w:sz w:val="20"/>
                <w:szCs w:val="20"/>
              </w:rPr>
              <w:t xml:space="preserve"> </w:t>
            </w:r>
            <w:r w:rsidR="00852BFD">
              <w:rPr>
                <w:sz w:val="20"/>
                <w:szCs w:val="20"/>
              </w:rPr>
              <w:t xml:space="preserve">to the correct recipient </w:t>
            </w:r>
            <w:r w:rsidR="00412919">
              <w:rPr>
                <w:sz w:val="20"/>
                <w:szCs w:val="20"/>
              </w:rPr>
              <w:t>CDS</w:t>
            </w:r>
            <w:r>
              <w:rPr>
                <w:sz w:val="20"/>
                <w:szCs w:val="20"/>
              </w:rPr>
              <w:t xml:space="preserve"> and delivers the transaction.</w:t>
            </w:r>
          </w:p>
          <w:p w:rsidR="009C7B6C" w:rsidRPr="00B018F7" w:rsidRDefault="00852BFD" w:rsidP="00E056C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412919">
              <w:rPr>
                <w:sz w:val="20"/>
                <w:szCs w:val="20"/>
              </w:rPr>
              <w:t xml:space="preserve">receiving CDS </w:t>
            </w:r>
            <w:r w:rsidR="000E6517">
              <w:rPr>
                <w:sz w:val="20"/>
                <w:szCs w:val="20"/>
              </w:rPr>
              <w:t>provides</w:t>
            </w:r>
            <w:r w:rsidR="00B018F7">
              <w:rPr>
                <w:sz w:val="20"/>
                <w:szCs w:val="20"/>
              </w:rPr>
              <w:t xml:space="preserve"> (forwards?)</w:t>
            </w:r>
            <w:r>
              <w:rPr>
                <w:sz w:val="20"/>
                <w:szCs w:val="20"/>
              </w:rPr>
              <w:t xml:space="preserve"> tracking information and </w:t>
            </w:r>
            <w:r w:rsidR="00412919">
              <w:rPr>
                <w:sz w:val="20"/>
                <w:szCs w:val="20"/>
              </w:rPr>
              <w:t>delivery confirmation</w:t>
            </w:r>
            <w:r>
              <w:rPr>
                <w:sz w:val="20"/>
                <w:szCs w:val="20"/>
              </w:rPr>
              <w:t>.</w:t>
            </w:r>
          </w:p>
        </w:tc>
      </w:tr>
      <w:tr w:rsidR="009C7B6C" w:rsidTr="00F23377">
        <w:tc>
          <w:tcPr>
            <w:tcW w:w="1548" w:type="dxa"/>
          </w:tcPr>
          <w:p w:rsidR="009C7B6C" w:rsidRPr="00CC06BC" w:rsidRDefault="009C7B6C" w:rsidP="00E056C9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Alternative Paths</w:t>
            </w:r>
          </w:p>
        </w:tc>
        <w:tc>
          <w:tcPr>
            <w:tcW w:w="7812" w:type="dxa"/>
          </w:tcPr>
          <w:p w:rsidR="009C7B6C" w:rsidRDefault="009C7B6C" w:rsidP="00E05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Conditions under which the basic course of events (above) could change</w:t>
            </w:r>
            <w:r w:rsidR="00B018F7">
              <w:rPr>
                <w:sz w:val="20"/>
                <w:szCs w:val="20"/>
              </w:rPr>
              <w:t>:</w:t>
            </w:r>
          </w:p>
          <w:p w:rsidR="000E6517" w:rsidRDefault="000E6517" w:rsidP="00E056C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Package received by sending CDS is </w:t>
            </w:r>
            <w:proofErr w:type="spellStart"/>
            <w:r>
              <w:rPr>
                <w:sz w:val="20"/>
                <w:szCs w:val="20"/>
              </w:rPr>
              <w:t>mis</w:t>
            </w:r>
            <w:proofErr w:type="spellEnd"/>
            <w:r>
              <w:rPr>
                <w:sz w:val="20"/>
                <w:szCs w:val="20"/>
              </w:rPr>
              <w:t>-configured</w:t>
            </w:r>
            <w:r w:rsidR="00B018F7">
              <w:rPr>
                <w:sz w:val="20"/>
                <w:szCs w:val="20"/>
              </w:rPr>
              <w:t>.</w:t>
            </w:r>
          </w:p>
          <w:p w:rsidR="000E6517" w:rsidRDefault="000E6517" w:rsidP="00E056C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CDS host for the target client cannot be </w:t>
            </w:r>
            <w:r w:rsidR="00B018F7">
              <w:rPr>
                <w:sz w:val="20"/>
                <w:szCs w:val="20"/>
              </w:rPr>
              <w:t>located.</w:t>
            </w:r>
          </w:p>
          <w:p w:rsidR="000E6517" w:rsidRDefault="000E6517" w:rsidP="00E056C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fees are involved that require user confirmation before processing.</w:t>
            </w:r>
          </w:p>
          <w:p w:rsidR="00B018F7" w:rsidDel="001B1D99" w:rsidRDefault="00B018F7" w:rsidP="00E056C9">
            <w:pPr>
              <w:pStyle w:val="ListParagraph"/>
              <w:numPr>
                <w:ilvl w:val="0"/>
                <w:numId w:val="2"/>
              </w:numPr>
              <w:rPr>
                <w:del w:id="0" w:author="Joseph Giroux" w:date="2011-12-02T12:00:00Z"/>
                <w:sz w:val="20"/>
                <w:szCs w:val="20"/>
              </w:rPr>
            </w:pPr>
            <w:del w:id="1" w:author="Joseph Giroux" w:date="2011-12-02T12:00:00Z">
              <w:r w:rsidDel="001B1D99">
                <w:rPr>
                  <w:sz w:val="20"/>
                  <w:szCs w:val="20"/>
                </w:rPr>
                <w:delText>Package is addressed to multiple clients of the same CDS host.</w:delText>
              </w:r>
            </w:del>
          </w:p>
          <w:p w:rsidR="00B018F7" w:rsidDel="001B1D99" w:rsidRDefault="00B018F7" w:rsidP="00E056C9">
            <w:pPr>
              <w:pStyle w:val="ListParagraph"/>
              <w:numPr>
                <w:ilvl w:val="0"/>
                <w:numId w:val="2"/>
              </w:numPr>
              <w:rPr>
                <w:del w:id="2" w:author="Joseph Giroux" w:date="2011-12-02T12:00:00Z"/>
                <w:sz w:val="20"/>
                <w:szCs w:val="20"/>
              </w:rPr>
            </w:pPr>
            <w:del w:id="3" w:author="Joseph Giroux" w:date="2011-12-02T12:00:00Z">
              <w:r w:rsidDel="001B1D99">
                <w:rPr>
                  <w:sz w:val="20"/>
                  <w:szCs w:val="20"/>
                </w:rPr>
                <w:delText>Package is addressed to multiple clients of multiple CDS hosts.</w:delText>
              </w:r>
            </w:del>
          </w:p>
          <w:p w:rsidR="00B018F7" w:rsidRDefault="001B1D99" w:rsidP="00E056C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ins w:id="4" w:author="Joseph Giroux" w:date="2011-12-02T12:00:00Z">
              <w:r>
                <w:rPr>
                  <w:sz w:val="20"/>
                  <w:szCs w:val="20"/>
                </w:rPr>
                <w:t>The source and destination clients are both supported by the same CDS host.</w:t>
              </w:r>
            </w:ins>
            <w:del w:id="5" w:author="Joseph Giroux" w:date="2011-12-02T12:00:00Z">
              <w:r w:rsidR="00B018F7" w:rsidDel="001B1D99">
                <w:rPr>
                  <w:sz w:val="20"/>
                  <w:szCs w:val="20"/>
                </w:rPr>
                <w:delText>Package is addressed to another client of the same CDS host.</w:delText>
              </w:r>
            </w:del>
          </w:p>
          <w:p w:rsidR="009C7B6C" w:rsidRPr="00B018F7" w:rsidRDefault="00B018F7" w:rsidP="00B018F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Transmission errors.</w:t>
            </w:r>
          </w:p>
        </w:tc>
      </w:tr>
      <w:tr w:rsidR="009C7B6C" w:rsidTr="00F23377">
        <w:tc>
          <w:tcPr>
            <w:tcW w:w="1548" w:type="dxa"/>
          </w:tcPr>
          <w:p w:rsidR="009C7B6C" w:rsidRPr="00CC06BC" w:rsidRDefault="009C7B6C" w:rsidP="00E056C9">
            <w:pPr>
              <w:rPr>
                <w:sz w:val="20"/>
                <w:szCs w:val="20"/>
              </w:rPr>
            </w:pPr>
            <w:proofErr w:type="spellStart"/>
            <w:r w:rsidRPr="00CC06BC">
              <w:rPr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7812" w:type="dxa"/>
          </w:tcPr>
          <w:p w:rsidR="009C7B6C" w:rsidRPr="00B018F7" w:rsidRDefault="00F65D12" w:rsidP="00E056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Electronic transcripts are confirmed as received by recipient institutions and all users involved in the transmission and approval of the records have tracking information and confirmation of receipt.</w:t>
            </w:r>
          </w:p>
        </w:tc>
      </w:tr>
      <w:tr w:rsidR="009C7B6C" w:rsidTr="00F23377">
        <w:tc>
          <w:tcPr>
            <w:tcW w:w="1548" w:type="dxa"/>
          </w:tcPr>
          <w:p w:rsidR="009C7B6C" w:rsidRPr="00CC06BC" w:rsidRDefault="009C7B6C" w:rsidP="00E056C9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Related Documentation</w:t>
            </w:r>
          </w:p>
        </w:tc>
        <w:tc>
          <w:tcPr>
            <w:tcW w:w="7812" w:type="dxa"/>
          </w:tcPr>
          <w:p w:rsidR="009C7B6C" w:rsidRPr="00CC06BC" w:rsidRDefault="007505BC" w:rsidP="00B018F7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Refer to transcript exchange workflow </w:t>
            </w:r>
            <w:r w:rsidR="00B018F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diagrams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D438C6" w:rsidRDefault="00D438C6" w:rsidP="00D438C6"/>
    <w:p w:rsidR="00800CC5" w:rsidRDefault="00800CC5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Ind w:w="108" w:type="dxa"/>
        <w:tblLook w:val="04A0"/>
      </w:tblPr>
      <w:tblGrid>
        <w:gridCol w:w="1548"/>
        <w:gridCol w:w="7812"/>
      </w:tblGrid>
      <w:tr w:rsidR="00800CC5" w:rsidTr="009E7043">
        <w:tc>
          <w:tcPr>
            <w:tcW w:w="1548" w:type="dxa"/>
            <w:shd w:val="clear" w:color="auto" w:fill="548DD4" w:themeFill="text2" w:themeFillTint="99"/>
          </w:tcPr>
          <w:p w:rsidR="00800CC5" w:rsidRPr="00CC06BC" w:rsidRDefault="00800CC5" w:rsidP="009E7043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CC06BC">
              <w:rPr>
                <w:b/>
                <w:color w:val="FFFFFF" w:themeColor="background1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7812" w:type="dxa"/>
            <w:shd w:val="clear" w:color="auto" w:fill="548DD4" w:themeFill="text2" w:themeFillTint="99"/>
          </w:tcPr>
          <w:p w:rsidR="00800CC5" w:rsidRPr="00CC06BC" w:rsidRDefault="00800CC5" w:rsidP="00A21222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UC-</w:t>
            </w:r>
            <w:r w:rsidR="00A21222">
              <w:rPr>
                <w:b/>
                <w:color w:val="FFFFFF" w:themeColor="background1"/>
                <w:sz w:val="20"/>
                <w:szCs w:val="20"/>
              </w:rPr>
              <w:t>1b</w:t>
            </w:r>
            <w:r>
              <w:rPr>
                <w:b/>
                <w:color w:val="FFFFFF" w:themeColor="background1"/>
                <w:sz w:val="20"/>
                <w:szCs w:val="20"/>
              </w:rPr>
              <w:t xml:space="preserve">: Transaction Exchange Between Two Clients of Different Vendor-based Service Providers – </w:t>
            </w:r>
            <w:r w:rsidR="00A21222">
              <w:rPr>
                <w:b/>
                <w:color w:val="FFFFFF" w:themeColor="background1"/>
                <w:sz w:val="20"/>
                <w:szCs w:val="20"/>
              </w:rPr>
              <w:t>any fees requirements are outside the network</w:t>
            </w:r>
          </w:p>
        </w:tc>
      </w:tr>
      <w:tr w:rsidR="00800CC5" w:rsidTr="009E7043">
        <w:tc>
          <w:tcPr>
            <w:tcW w:w="1548" w:type="dxa"/>
          </w:tcPr>
          <w:p w:rsidR="00800CC5" w:rsidRPr="00CC06BC" w:rsidRDefault="00800CC5" w:rsidP="009E7043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Summary</w:t>
            </w:r>
          </w:p>
        </w:tc>
        <w:tc>
          <w:tcPr>
            <w:tcW w:w="7812" w:type="dxa"/>
          </w:tcPr>
          <w:p w:rsidR="009E7043" w:rsidRPr="009E7043" w:rsidRDefault="009E7043" w:rsidP="00A21222">
            <w:pPr>
              <w:rPr>
                <w:rFonts w:ascii="Calibri" w:eastAsia="Times New Roman" w:hAnsi="Calibri" w:cs="Times New Roman"/>
                <w:i/>
                <w:color w:val="948A54" w:themeColor="background2" w:themeShade="80"/>
                <w:sz w:val="20"/>
                <w:szCs w:val="20"/>
              </w:rPr>
            </w:pPr>
            <w:r w:rsidRPr="009E7043">
              <w:rPr>
                <w:rFonts w:ascii="Calibri" w:eastAsia="Times New Roman" w:hAnsi="Calibri" w:cs="Times New Roman"/>
                <w:i/>
                <w:color w:val="948A54" w:themeColor="background2" w:themeShade="80"/>
                <w:sz w:val="20"/>
                <w:szCs w:val="20"/>
              </w:rPr>
              <w:t xml:space="preserve">This is a proposed modification of UC-1 that will make it a little more generic by including a ‘transaction manager’ that will </w:t>
            </w:r>
            <w:r>
              <w:rPr>
                <w:rFonts w:ascii="Calibri" w:eastAsia="Times New Roman" w:hAnsi="Calibri" w:cs="Times New Roman"/>
                <w:i/>
                <w:color w:val="948A54" w:themeColor="background2" w:themeShade="80"/>
                <w:sz w:val="20"/>
                <w:szCs w:val="20"/>
              </w:rPr>
              <w:t>support</w:t>
            </w:r>
            <w:r w:rsidRPr="009E7043">
              <w:rPr>
                <w:rFonts w:ascii="Calibri" w:eastAsia="Times New Roman" w:hAnsi="Calibri" w:cs="Times New Roman"/>
                <w:i/>
                <w:color w:val="948A54" w:themeColor="background2" w:themeShade="80"/>
                <w:sz w:val="20"/>
                <w:szCs w:val="20"/>
              </w:rPr>
              <w:t xml:space="preserve"> vendor</w:t>
            </w:r>
            <w:r>
              <w:rPr>
                <w:rFonts w:ascii="Calibri" w:eastAsia="Times New Roman" w:hAnsi="Calibri" w:cs="Times New Roman"/>
                <w:i/>
                <w:color w:val="948A54" w:themeColor="background2" w:themeShade="80"/>
                <w:sz w:val="20"/>
                <w:szCs w:val="20"/>
              </w:rPr>
              <w:t xml:space="preserve"> fee</w:t>
            </w:r>
            <w:r w:rsidRPr="009E7043">
              <w:rPr>
                <w:rFonts w:ascii="Calibri" w:eastAsia="Times New Roman" w:hAnsi="Calibri" w:cs="Times New Roman"/>
                <w:i/>
                <w:color w:val="948A54" w:themeColor="background2" w:themeShade="8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color w:val="948A54" w:themeColor="background2" w:themeShade="80"/>
                <w:sz w:val="20"/>
                <w:szCs w:val="20"/>
              </w:rPr>
              <w:t>accounting</w:t>
            </w:r>
            <w:r w:rsidRPr="009E7043">
              <w:rPr>
                <w:rFonts w:ascii="Calibri" w:eastAsia="Times New Roman" w:hAnsi="Calibri" w:cs="Times New Roman"/>
                <w:i/>
                <w:color w:val="948A54" w:themeColor="background2" w:themeShade="80"/>
                <w:sz w:val="20"/>
                <w:szCs w:val="20"/>
              </w:rPr>
              <w:t xml:space="preserve"> based on an existing business relationship.</w:t>
            </w:r>
          </w:p>
          <w:p w:rsidR="00800CC5" w:rsidRPr="00CC06BC" w:rsidRDefault="00800CC5" w:rsidP="00A21222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This use case describes a transaction between two clients supported by different vendor-based service providers.  The sending institution sends an unsolicited document to the recipient institution. The payload is arbitrary, and not relevant to the transmission process.  </w:t>
            </w:r>
            <w:r w:rsidRPr="00B330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Any transaction fees are based on existing business relationships between the two supporting vendors and fee calculation</w:t>
            </w:r>
            <w:r w:rsidR="00A21222" w:rsidRPr="00B330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, payment authorization</w:t>
            </w:r>
            <w:r w:rsidRPr="00B330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 xml:space="preserve">, billing and payment are </w:t>
            </w:r>
            <w:r w:rsidR="00E6092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 xml:space="preserve">all </w:t>
            </w:r>
            <w:r w:rsidRPr="00B330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 xml:space="preserve">outside of </w:t>
            </w:r>
            <w:r w:rsidR="00A21222" w:rsidRPr="00B330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document transmission process</w:t>
            </w:r>
            <w:r w:rsidRPr="00B330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.</w:t>
            </w:r>
          </w:p>
        </w:tc>
      </w:tr>
      <w:tr w:rsidR="00800CC5" w:rsidTr="009E7043">
        <w:tc>
          <w:tcPr>
            <w:tcW w:w="1548" w:type="dxa"/>
          </w:tcPr>
          <w:p w:rsidR="00800CC5" w:rsidRPr="00CC06BC" w:rsidRDefault="00800CC5" w:rsidP="009E7043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Rationale</w:t>
            </w:r>
          </w:p>
        </w:tc>
        <w:tc>
          <w:tcPr>
            <w:tcW w:w="7812" w:type="dxa"/>
          </w:tcPr>
          <w:p w:rsidR="00800CC5" w:rsidRPr="00CC06BC" w:rsidRDefault="00800CC5" w:rsidP="00A21222">
            <w:pPr>
              <w:jc w:val="both"/>
              <w:rPr>
                <w:sz w:val="20"/>
                <w:szCs w:val="20"/>
              </w:rPr>
            </w:pPr>
            <w:r w:rsidRPr="009B493B">
              <w:rPr>
                <w:sz w:val="20"/>
                <w:szCs w:val="20"/>
              </w:rPr>
              <w:t xml:space="preserve">This is </w:t>
            </w:r>
            <w:r w:rsidRPr="00A21222">
              <w:rPr>
                <w:sz w:val="20"/>
                <w:szCs w:val="20"/>
              </w:rPr>
              <w:t>a relatively</w:t>
            </w:r>
            <w:r w:rsidRPr="009B493B">
              <w:rPr>
                <w:sz w:val="20"/>
                <w:szCs w:val="20"/>
              </w:rPr>
              <w:t xml:space="preserve"> s</w:t>
            </w:r>
            <w:r w:rsidR="00A21222">
              <w:rPr>
                <w:sz w:val="20"/>
                <w:szCs w:val="20"/>
              </w:rPr>
              <w:t>imple</w:t>
            </w:r>
            <w:r w:rsidRPr="009B493B">
              <w:rPr>
                <w:sz w:val="20"/>
                <w:szCs w:val="20"/>
              </w:rPr>
              <w:t xml:space="preserve"> case for automated exchange - between service providers acting on behalf of single sender and single recipient.</w:t>
            </w:r>
            <w:r>
              <w:rPr>
                <w:sz w:val="20"/>
                <w:szCs w:val="20"/>
              </w:rPr>
              <w:t xml:space="preserve"> </w:t>
            </w:r>
            <w:r w:rsidR="00A21222" w:rsidRPr="00B33059">
              <w:rPr>
                <w:color w:val="FF0000"/>
                <w:sz w:val="20"/>
                <w:szCs w:val="20"/>
              </w:rPr>
              <w:t>Although fees may be involved the delivery of the document is not delayed because fee accounting, authorization and payment are accomplished outside of the transmission cycle.</w:t>
            </w:r>
          </w:p>
        </w:tc>
      </w:tr>
      <w:tr w:rsidR="00800CC5" w:rsidTr="009E7043">
        <w:tc>
          <w:tcPr>
            <w:tcW w:w="1548" w:type="dxa"/>
          </w:tcPr>
          <w:p w:rsidR="00800CC5" w:rsidRPr="00CC06BC" w:rsidRDefault="00800CC5" w:rsidP="009E7043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Users</w:t>
            </w:r>
          </w:p>
        </w:tc>
        <w:tc>
          <w:tcPr>
            <w:tcW w:w="7812" w:type="dxa"/>
          </w:tcPr>
          <w:p w:rsidR="00800CC5" w:rsidRPr="00CC06BC" w:rsidRDefault="00800CC5" w:rsidP="009E7043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Any front-end service that is a client of a PESC-compliant CDS Server </w:t>
            </w:r>
          </w:p>
        </w:tc>
      </w:tr>
      <w:tr w:rsidR="00800CC5" w:rsidTr="009E7043">
        <w:tc>
          <w:tcPr>
            <w:tcW w:w="1548" w:type="dxa"/>
          </w:tcPr>
          <w:p w:rsidR="00800CC5" w:rsidRPr="00CC06BC" w:rsidRDefault="00800CC5" w:rsidP="009E7043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Preconditions</w:t>
            </w:r>
          </w:p>
        </w:tc>
        <w:tc>
          <w:tcPr>
            <w:tcW w:w="7812" w:type="dxa"/>
          </w:tcPr>
          <w:p w:rsidR="00800CC5" w:rsidRPr="00E056C9" w:rsidRDefault="00800CC5" w:rsidP="00C808D6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056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Sending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client </w:t>
            </w:r>
            <w:r w:rsidRPr="00E056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service has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formatted</w:t>
            </w:r>
            <w:r w:rsidRPr="00E056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the payload and envelope </w:t>
            </w:r>
            <w:r w:rsidRPr="00E056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 a supported PESC format.</w:t>
            </w:r>
          </w:p>
          <w:p w:rsidR="00800CC5" w:rsidRDefault="00800CC5" w:rsidP="00C808D6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Sending and Receiving CDS servers have complied with CDS registration requirements</w:t>
            </w:r>
            <w:r w:rsidR="0036770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</w:p>
          <w:p w:rsidR="00C808D6" w:rsidRPr="0036770A" w:rsidRDefault="0036770A" w:rsidP="00C808D6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36770A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There is an existing relationship between service providers that describes any fees</w:t>
            </w:r>
            <w:r w:rsidR="00C808D6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 xml:space="preserve"> and assures payment for fees incurred.</w:t>
            </w:r>
          </w:p>
          <w:p w:rsidR="00B33059" w:rsidRPr="00B33059" w:rsidRDefault="00B33059" w:rsidP="00C808D6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B330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CDS servers are able to interface with a ‘transaction management service’ that handles fee accounting and processing based on customized vendor data.</w:t>
            </w:r>
          </w:p>
          <w:p w:rsidR="00800CC5" w:rsidRPr="00533272" w:rsidRDefault="00800CC5" w:rsidP="00C808D6">
            <w:pPr>
              <w:pStyle w:val="ListParagraph"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FERPA requirements have been met.</w:t>
            </w:r>
          </w:p>
        </w:tc>
      </w:tr>
      <w:tr w:rsidR="00800CC5" w:rsidTr="009E7043">
        <w:tc>
          <w:tcPr>
            <w:tcW w:w="1548" w:type="dxa"/>
          </w:tcPr>
          <w:p w:rsidR="00800CC5" w:rsidRPr="00CC06BC" w:rsidRDefault="00800CC5" w:rsidP="009E7043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Basic Course of Events</w:t>
            </w:r>
          </w:p>
        </w:tc>
        <w:tc>
          <w:tcPr>
            <w:tcW w:w="7812" w:type="dxa"/>
          </w:tcPr>
          <w:p w:rsidR="00800CC5" w:rsidRDefault="00800CC5" w:rsidP="00A2122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front-end service submits a transmission package (envelope and payload) to its host (sending) CDS server.</w:t>
            </w:r>
          </w:p>
          <w:p w:rsidR="00800CC5" w:rsidRDefault="00800CC5" w:rsidP="00A2122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sending CDS server identifies the transmission target</w:t>
            </w:r>
          </w:p>
          <w:p w:rsidR="00800CC5" w:rsidRDefault="00800CC5" w:rsidP="00A2122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sending CDS server identifies the CDS host  for the transmission target</w:t>
            </w:r>
          </w:p>
          <w:p w:rsidR="00800CC5" w:rsidRDefault="00800CC5" w:rsidP="00A2122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sending CDS opens a connection to the correct recipient CDS and delivers the transaction.</w:t>
            </w:r>
          </w:p>
          <w:p w:rsidR="00800CC5" w:rsidRPr="00B018F7" w:rsidRDefault="00800CC5" w:rsidP="009E7043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="009E7043">
              <w:rPr>
                <w:sz w:val="20"/>
                <w:szCs w:val="20"/>
              </w:rPr>
              <w:t xml:space="preserve"> </w:t>
            </w:r>
            <w:r w:rsidR="009E7043" w:rsidRPr="009E7043">
              <w:rPr>
                <w:color w:val="FF0000"/>
                <w:sz w:val="20"/>
                <w:szCs w:val="20"/>
              </w:rPr>
              <w:t>‘transaction management service’ of the</w:t>
            </w:r>
            <w:r>
              <w:rPr>
                <w:sz w:val="20"/>
                <w:szCs w:val="20"/>
              </w:rPr>
              <w:t xml:space="preserve"> receiving CDS </w:t>
            </w:r>
            <w:r w:rsidR="009E7043" w:rsidRPr="009E7043">
              <w:rPr>
                <w:color w:val="FF0000"/>
                <w:sz w:val="20"/>
                <w:szCs w:val="20"/>
              </w:rPr>
              <w:t>records</w:t>
            </w:r>
            <w:r w:rsidR="00A21222" w:rsidRPr="009E7043">
              <w:rPr>
                <w:color w:val="FF0000"/>
                <w:sz w:val="20"/>
                <w:szCs w:val="20"/>
              </w:rPr>
              <w:t xml:space="preserve"> the </w:t>
            </w:r>
            <w:r w:rsidR="009E7043" w:rsidRPr="009E7043">
              <w:rPr>
                <w:color w:val="FF0000"/>
                <w:sz w:val="20"/>
                <w:szCs w:val="20"/>
              </w:rPr>
              <w:t>transaction</w:t>
            </w:r>
            <w:r w:rsidR="009E7043">
              <w:rPr>
                <w:sz w:val="20"/>
                <w:szCs w:val="20"/>
              </w:rPr>
              <w:t xml:space="preserve">, </w:t>
            </w:r>
            <w:r w:rsidR="009E7043" w:rsidRPr="009E7043">
              <w:rPr>
                <w:color w:val="FF0000"/>
                <w:sz w:val="20"/>
                <w:szCs w:val="20"/>
              </w:rPr>
              <w:t>delivers the document to the recipient institution</w:t>
            </w:r>
            <w:r>
              <w:rPr>
                <w:sz w:val="20"/>
                <w:szCs w:val="20"/>
              </w:rPr>
              <w:t xml:space="preserve"> and </w:t>
            </w:r>
            <w:r w:rsidR="009E7043" w:rsidRPr="009E7043">
              <w:rPr>
                <w:color w:val="FF0000"/>
                <w:sz w:val="20"/>
                <w:szCs w:val="20"/>
              </w:rPr>
              <w:t>returns</w:t>
            </w:r>
            <w:r w:rsidR="009E7043">
              <w:rPr>
                <w:sz w:val="20"/>
                <w:szCs w:val="20"/>
              </w:rPr>
              <w:t xml:space="preserve"> tracking information/</w:t>
            </w:r>
            <w:r>
              <w:rPr>
                <w:sz w:val="20"/>
                <w:szCs w:val="20"/>
              </w:rPr>
              <w:t>delivery confirmation.</w:t>
            </w:r>
          </w:p>
        </w:tc>
      </w:tr>
      <w:tr w:rsidR="00800CC5" w:rsidTr="009E7043">
        <w:tc>
          <w:tcPr>
            <w:tcW w:w="1548" w:type="dxa"/>
          </w:tcPr>
          <w:p w:rsidR="00800CC5" w:rsidRPr="00CC06BC" w:rsidRDefault="00800CC5" w:rsidP="009E7043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Alternative Paths</w:t>
            </w:r>
          </w:p>
        </w:tc>
        <w:tc>
          <w:tcPr>
            <w:tcW w:w="7812" w:type="dxa"/>
          </w:tcPr>
          <w:p w:rsidR="00800CC5" w:rsidRDefault="00800CC5" w:rsidP="009E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Conditions under which the basic course of events (above) could change:</w:t>
            </w:r>
          </w:p>
          <w:p w:rsidR="00800CC5" w:rsidRDefault="00800CC5" w:rsidP="009E704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Package received by sending CDS is </w:t>
            </w:r>
            <w:proofErr w:type="spellStart"/>
            <w:r>
              <w:rPr>
                <w:sz w:val="20"/>
                <w:szCs w:val="20"/>
              </w:rPr>
              <w:t>mis</w:t>
            </w:r>
            <w:proofErr w:type="spellEnd"/>
            <w:r>
              <w:rPr>
                <w:sz w:val="20"/>
                <w:szCs w:val="20"/>
              </w:rPr>
              <w:t>-configured.</w:t>
            </w:r>
          </w:p>
          <w:p w:rsidR="00800CC5" w:rsidRDefault="00800CC5" w:rsidP="009E704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CDS host for the target client cannot be located.</w:t>
            </w:r>
          </w:p>
          <w:p w:rsidR="00800CC5" w:rsidRDefault="00800CC5" w:rsidP="009E704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fees are involved that require user confirmation before processing.</w:t>
            </w:r>
          </w:p>
          <w:p w:rsidR="00800CC5" w:rsidRDefault="00800CC5" w:rsidP="009E704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source and destination clients are both supported by the same CDS host.</w:t>
            </w:r>
          </w:p>
          <w:p w:rsidR="00800CC5" w:rsidRPr="00B018F7" w:rsidRDefault="00800CC5" w:rsidP="009E704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Transmission errors.</w:t>
            </w:r>
          </w:p>
        </w:tc>
      </w:tr>
      <w:tr w:rsidR="00800CC5" w:rsidTr="009E7043">
        <w:tc>
          <w:tcPr>
            <w:tcW w:w="1548" w:type="dxa"/>
          </w:tcPr>
          <w:p w:rsidR="00800CC5" w:rsidRPr="00CC06BC" w:rsidRDefault="00800CC5" w:rsidP="009E7043">
            <w:pPr>
              <w:rPr>
                <w:sz w:val="20"/>
                <w:szCs w:val="20"/>
              </w:rPr>
            </w:pPr>
            <w:proofErr w:type="spellStart"/>
            <w:r w:rsidRPr="00CC06BC">
              <w:rPr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7812" w:type="dxa"/>
          </w:tcPr>
          <w:p w:rsidR="00800CC5" w:rsidRPr="00B018F7" w:rsidRDefault="00800CC5" w:rsidP="00B330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Electronic transcripts are confirmed as received by recipient institution</w:t>
            </w:r>
            <w:r w:rsidR="00B330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 and all users involved in </w:t>
            </w:r>
            <w:r w:rsidR="00B33059" w:rsidRPr="00B330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 xml:space="preserve">record </w:t>
            </w:r>
            <w:r w:rsidRPr="00B330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transmission and approval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have tracking information and confirmation of receipt.</w:t>
            </w:r>
          </w:p>
        </w:tc>
      </w:tr>
      <w:tr w:rsidR="00800CC5" w:rsidTr="009E7043">
        <w:tc>
          <w:tcPr>
            <w:tcW w:w="1548" w:type="dxa"/>
          </w:tcPr>
          <w:p w:rsidR="00800CC5" w:rsidRPr="00CC06BC" w:rsidRDefault="00800CC5" w:rsidP="009E7043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Related Documentation</w:t>
            </w:r>
          </w:p>
        </w:tc>
        <w:tc>
          <w:tcPr>
            <w:tcW w:w="7812" w:type="dxa"/>
          </w:tcPr>
          <w:p w:rsidR="00800CC5" w:rsidRPr="00CC06BC" w:rsidRDefault="00800CC5" w:rsidP="009E7043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Refer to transcript exchange workflow diagrams.</w:t>
            </w:r>
          </w:p>
        </w:tc>
      </w:tr>
    </w:tbl>
    <w:p w:rsidR="00D66CB7" w:rsidRDefault="00D66CB7" w:rsidP="00D438C6">
      <w:pPr>
        <w:rPr>
          <w:b/>
        </w:rPr>
      </w:pPr>
    </w:p>
    <w:p w:rsidR="00EB3471" w:rsidRDefault="00EB3471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Ind w:w="108" w:type="dxa"/>
        <w:tblLook w:val="04A0"/>
      </w:tblPr>
      <w:tblGrid>
        <w:gridCol w:w="1548"/>
        <w:gridCol w:w="7812"/>
      </w:tblGrid>
      <w:tr w:rsidR="00EB3471" w:rsidTr="0036770A">
        <w:tc>
          <w:tcPr>
            <w:tcW w:w="1548" w:type="dxa"/>
            <w:shd w:val="clear" w:color="auto" w:fill="548DD4" w:themeFill="text2" w:themeFillTint="99"/>
          </w:tcPr>
          <w:p w:rsidR="00EB3471" w:rsidRPr="00CC06BC" w:rsidRDefault="00EB3471" w:rsidP="0036770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CC06BC">
              <w:rPr>
                <w:b/>
                <w:color w:val="FFFFFF" w:themeColor="background1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7812" w:type="dxa"/>
            <w:shd w:val="clear" w:color="auto" w:fill="548DD4" w:themeFill="text2" w:themeFillTint="99"/>
          </w:tcPr>
          <w:p w:rsidR="00EB3471" w:rsidRPr="00CC06BC" w:rsidRDefault="00EB3471" w:rsidP="00EB3471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UC-2: Transaction Exchange Between Two Clients of Different Vendor-based Service Providers – with Fee </w:t>
            </w:r>
            <w:r w:rsidR="00E60926">
              <w:rPr>
                <w:b/>
                <w:color w:val="FFFFFF" w:themeColor="background1"/>
                <w:sz w:val="20"/>
                <w:szCs w:val="20"/>
              </w:rPr>
              <w:t xml:space="preserve">Approval </w:t>
            </w:r>
            <w:r>
              <w:rPr>
                <w:b/>
                <w:color w:val="FFFFFF" w:themeColor="background1"/>
                <w:sz w:val="20"/>
                <w:szCs w:val="20"/>
              </w:rPr>
              <w:t>Dependencies</w:t>
            </w:r>
          </w:p>
        </w:tc>
      </w:tr>
      <w:tr w:rsidR="00EB3471" w:rsidTr="0036770A">
        <w:tc>
          <w:tcPr>
            <w:tcW w:w="1548" w:type="dxa"/>
          </w:tcPr>
          <w:p w:rsidR="00EB3471" w:rsidRPr="00CC06BC" w:rsidRDefault="00EB3471" w:rsidP="0036770A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Summary</w:t>
            </w:r>
          </w:p>
        </w:tc>
        <w:tc>
          <w:tcPr>
            <w:tcW w:w="7812" w:type="dxa"/>
          </w:tcPr>
          <w:p w:rsidR="00EB3471" w:rsidRPr="00CC06BC" w:rsidRDefault="00EB3471" w:rsidP="002713D6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This use case describes a transaction between two clients supported by different vendor-based service providers.  The </w:t>
            </w:r>
            <w:r w:rsidR="002713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requesting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institution sends a request for a document to the </w:t>
            </w:r>
            <w:r w:rsidR="002713D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fulfillment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institution. The payload is arbitrary, and not relevant to the transmission process.  </w:t>
            </w:r>
            <w:r w:rsidRPr="002713D6">
              <w:rPr>
                <w:rFonts w:ascii="Calibri" w:eastAsia="Times New Roman" w:hAnsi="Calibri" w:cs="Times New Roman"/>
                <w:sz w:val="20"/>
                <w:szCs w:val="20"/>
              </w:rPr>
              <w:t xml:space="preserve">Any transaction fees are based on existing business relationships between the two supporting vendors. Fee calculation and payment authorization </w:t>
            </w:r>
            <w:r w:rsidR="002713D6" w:rsidRPr="002713D6">
              <w:rPr>
                <w:rFonts w:ascii="Calibri" w:eastAsia="Times New Roman" w:hAnsi="Calibri" w:cs="Times New Roman"/>
                <w:sz w:val="20"/>
                <w:szCs w:val="20"/>
              </w:rPr>
              <w:t xml:space="preserve">are </w:t>
            </w:r>
            <w:r w:rsidRPr="002713D6">
              <w:rPr>
                <w:rFonts w:ascii="Calibri" w:eastAsia="Times New Roman" w:hAnsi="Calibri" w:cs="Times New Roman"/>
                <w:sz w:val="20"/>
                <w:szCs w:val="20"/>
              </w:rPr>
              <w:t>supported within the document exchange process.  Billing and payment are outside of the document exchange process.</w:t>
            </w:r>
          </w:p>
        </w:tc>
      </w:tr>
      <w:tr w:rsidR="00EB3471" w:rsidTr="0036770A">
        <w:tc>
          <w:tcPr>
            <w:tcW w:w="1548" w:type="dxa"/>
          </w:tcPr>
          <w:p w:rsidR="00EB3471" w:rsidRPr="00CC06BC" w:rsidRDefault="00EB3471" w:rsidP="0036770A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Rationale</w:t>
            </w:r>
          </w:p>
        </w:tc>
        <w:tc>
          <w:tcPr>
            <w:tcW w:w="7812" w:type="dxa"/>
          </w:tcPr>
          <w:p w:rsidR="00EB3471" w:rsidRPr="002713D6" w:rsidRDefault="00EB3471" w:rsidP="0036770A">
            <w:pPr>
              <w:jc w:val="both"/>
              <w:rPr>
                <w:sz w:val="20"/>
                <w:szCs w:val="20"/>
              </w:rPr>
            </w:pPr>
            <w:r w:rsidRPr="002713D6">
              <w:rPr>
                <w:sz w:val="20"/>
                <w:szCs w:val="20"/>
              </w:rPr>
              <w:t>In this case one party is requesting a document from another party.  The ven</w:t>
            </w:r>
            <w:r w:rsidR="0036770A" w:rsidRPr="002713D6">
              <w:rPr>
                <w:sz w:val="20"/>
                <w:szCs w:val="20"/>
              </w:rPr>
              <w:t xml:space="preserve">dor receiving </w:t>
            </w:r>
            <w:r w:rsidR="002713D6">
              <w:rPr>
                <w:sz w:val="20"/>
                <w:szCs w:val="20"/>
              </w:rPr>
              <w:t xml:space="preserve">the </w:t>
            </w:r>
            <w:r w:rsidR="0036770A" w:rsidRPr="002713D6">
              <w:rPr>
                <w:sz w:val="20"/>
                <w:szCs w:val="20"/>
              </w:rPr>
              <w:t>request may charge a fee and the institution providing the document may charge a fee.  F</w:t>
            </w:r>
            <w:r w:rsidRPr="002713D6">
              <w:rPr>
                <w:sz w:val="20"/>
                <w:szCs w:val="20"/>
              </w:rPr>
              <w:t xml:space="preserve">ees </w:t>
            </w:r>
            <w:r w:rsidR="0036770A" w:rsidRPr="002713D6">
              <w:rPr>
                <w:sz w:val="20"/>
                <w:szCs w:val="20"/>
              </w:rPr>
              <w:t>must be calculated and communicated to the requestor.</w:t>
            </w:r>
            <w:r w:rsidRPr="002713D6">
              <w:rPr>
                <w:sz w:val="20"/>
                <w:szCs w:val="20"/>
              </w:rPr>
              <w:t xml:space="preserve"> </w:t>
            </w:r>
            <w:r w:rsidR="0036770A" w:rsidRPr="002713D6">
              <w:rPr>
                <w:sz w:val="20"/>
                <w:szCs w:val="20"/>
              </w:rPr>
              <w:t>The request is not processed until the fulfilling vendor receives fee approval. Billing and payment of the approved fees are handled outside of the exchange transmission.</w:t>
            </w:r>
          </w:p>
        </w:tc>
      </w:tr>
      <w:tr w:rsidR="00EB3471" w:rsidTr="0036770A">
        <w:tc>
          <w:tcPr>
            <w:tcW w:w="1548" w:type="dxa"/>
          </w:tcPr>
          <w:p w:rsidR="00EB3471" w:rsidRPr="00CC06BC" w:rsidRDefault="00EB3471" w:rsidP="0036770A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Users</w:t>
            </w:r>
          </w:p>
        </w:tc>
        <w:tc>
          <w:tcPr>
            <w:tcW w:w="7812" w:type="dxa"/>
          </w:tcPr>
          <w:p w:rsidR="00EB3471" w:rsidRPr="00CC06BC" w:rsidRDefault="00EB3471" w:rsidP="0036770A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Any front-end service that is a client of a PESC-compliant CDS Server </w:t>
            </w:r>
          </w:p>
        </w:tc>
      </w:tr>
      <w:tr w:rsidR="00EB3471" w:rsidTr="0036770A">
        <w:tc>
          <w:tcPr>
            <w:tcW w:w="1548" w:type="dxa"/>
          </w:tcPr>
          <w:p w:rsidR="00EB3471" w:rsidRPr="00CC06BC" w:rsidRDefault="00EB3471" w:rsidP="0036770A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Preconditions</w:t>
            </w:r>
          </w:p>
        </w:tc>
        <w:tc>
          <w:tcPr>
            <w:tcW w:w="7812" w:type="dxa"/>
          </w:tcPr>
          <w:p w:rsidR="00EB3471" w:rsidRPr="00E056C9" w:rsidRDefault="00EB3471" w:rsidP="00C808D6">
            <w:pPr>
              <w:pStyle w:val="ListParagraph"/>
              <w:numPr>
                <w:ilvl w:val="0"/>
                <w:numId w:val="11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056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Sending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client </w:t>
            </w:r>
            <w:r w:rsidRPr="00E056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service has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formatted</w:t>
            </w:r>
            <w:r w:rsidRPr="00E056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the payload and envelope </w:t>
            </w:r>
            <w:r w:rsidRPr="00E056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 a supported PESC format.</w:t>
            </w:r>
          </w:p>
          <w:p w:rsidR="00EB3471" w:rsidRDefault="00EB3471" w:rsidP="00C808D6">
            <w:pPr>
              <w:pStyle w:val="ListParagraph"/>
              <w:numPr>
                <w:ilvl w:val="0"/>
                <w:numId w:val="11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Sending and Receiving CDS servers have complied with CDS registration requirements</w:t>
            </w:r>
            <w:r w:rsidR="0036770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</w:p>
          <w:p w:rsidR="0036770A" w:rsidRPr="002713D6" w:rsidRDefault="0036770A" w:rsidP="00C808D6">
            <w:pPr>
              <w:pStyle w:val="ListParagraph"/>
              <w:numPr>
                <w:ilvl w:val="0"/>
                <w:numId w:val="11"/>
              </w:num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713D6">
              <w:rPr>
                <w:rFonts w:ascii="Calibri" w:eastAsia="Times New Roman" w:hAnsi="Calibri" w:cs="Times New Roman"/>
                <w:sz w:val="20"/>
                <w:szCs w:val="20"/>
              </w:rPr>
              <w:t>There is an existing relationship between service providers that describes any fees</w:t>
            </w:r>
            <w:r w:rsidR="00C808D6" w:rsidRPr="002713D6">
              <w:rPr>
                <w:rFonts w:ascii="Calibri" w:eastAsia="Times New Roman" w:hAnsi="Calibri" w:cs="Times New Roman"/>
                <w:sz w:val="20"/>
                <w:szCs w:val="20"/>
              </w:rPr>
              <w:t xml:space="preserve"> and assures payment for fees incurred.</w:t>
            </w:r>
          </w:p>
          <w:p w:rsidR="00EB3471" w:rsidRPr="002713D6" w:rsidRDefault="00EB3471" w:rsidP="00C808D6">
            <w:pPr>
              <w:pStyle w:val="ListParagraph"/>
              <w:numPr>
                <w:ilvl w:val="0"/>
                <w:numId w:val="11"/>
              </w:num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713D6">
              <w:rPr>
                <w:rFonts w:ascii="Calibri" w:eastAsia="Times New Roman" w:hAnsi="Calibri" w:cs="Times New Roman"/>
                <w:sz w:val="20"/>
                <w:szCs w:val="20"/>
              </w:rPr>
              <w:t>CDS servers are able to interface with a ‘transaction management service’ that handles fee accounting and processing based on customized vendor data.</w:t>
            </w:r>
          </w:p>
          <w:p w:rsidR="00EB3471" w:rsidRPr="00533272" w:rsidRDefault="00EB3471" w:rsidP="00C808D6">
            <w:pPr>
              <w:pStyle w:val="ListParagraph"/>
              <w:numPr>
                <w:ilvl w:val="0"/>
                <w:numId w:val="11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FERPA requirements have been met.</w:t>
            </w:r>
          </w:p>
        </w:tc>
      </w:tr>
      <w:tr w:rsidR="00EB3471" w:rsidTr="0036770A">
        <w:tc>
          <w:tcPr>
            <w:tcW w:w="1548" w:type="dxa"/>
          </w:tcPr>
          <w:p w:rsidR="00EB3471" w:rsidRPr="00CC06BC" w:rsidRDefault="00EB3471" w:rsidP="0036770A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Basic Course of Events</w:t>
            </w:r>
          </w:p>
        </w:tc>
        <w:tc>
          <w:tcPr>
            <w:tcW w:w="7812" w:type="dxa"/>
          </w:tcPr>
          <w:p w:rsidR="00EB3471" w:rsidRDefault="00EB3471" w:rsidP="00C808D6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2713D6">
              <w:rPr>
                <w:sz w:val="20"/>
                <w:szCs w:val="20"/>
              </w:rPr>
              <w:t>requesting institution</w:t>
            </w:r>
            <w:r>
              <w:rPr>
                <w:sz w:val="20"/>
                <w:szCs w:val="20"/>
              </w:rPr>
              <w:t xml:space="preserve"> submits a </w:t>
            </w:r>
            <w:r w:rsidR="00C808D6">
              <w:rPr>
                <w:sz w:val="20"/>
                <w:szCs w:val="20"/>
              </w:rPr>
              <w:t>document request</w:t>
            </w:r>
            <w:r>
              <w:rPr>
                <w:sz w:val="20"/>
                <w:szCs w:val="20"/>
              </w:rPr>
              <w:t xml:space="preserve"> (envelope and payload) to its host (</w:t>
            </w:r>
            <w:r w:rsidR="00C808D6">
              <w:rPr>
                <w:sz w:val="20"/>
                <w:szCs w:val="20"/>
              </w:rPr>
              <w:t>requesting</w:t>
            </w:r>
            <w:r>
              <w:rPr>
                <w:sz w:val="20"/>
                <w:szCs w:val="20"/>
              </w:rPr>
              <w:t>) CDS server.</w:t>
            </w:r>
          </w:p>
          <w:p w:rsidR="00EB3471" w:rsidRDefault="00EB3471" w:rsidP="00C808D6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C808D6">
              <w:rPr>
                <w:sz w:val="20"/>
                <w:szCs w:val="20"/>
              </w:rPr>
              <w:t>requesting</w:t>
            </w:r>
            <w:r>
              <w:rPr>
                <w:sz w:val="20"/>
                <w:szCs w:val="20"/>
              </w:rPr>
              <w:t xml:space="preserve"> CDS server identifies the transmission target</w:t>
            </w:r>
          </w:p>
          <w:p w:rsidR="00EB3471" w:rsidRDefault="00EB3471" w:rsidP="00C808D6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C808D6">
              <w:rPr>
                <w:sz w:val="20"/>
                <w:szCs w:val="20"/>
              </w:rPr>
              <w:t>requesting</w:t>
            </w:r>
            <w:r>
              <w:rPr>
                <w:sz w:val="20"/>
                <w:szCs w:val="20"/>
              </w:rPr>
              <w:t xml:space="preserve"> CDS server identifies the CDS host  for the transmission target</w:t>
            </w:r>
          </w:p>
          <w:p w:rsidR="00EB3471" w:rsidRDefault="00EB3471" w:rsidP="00C808D6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C808D6">
              <w:rPr>
                <w:sz w:val="20"/>
                <w:szCs w:val="20"/>
              </w:rPr>
              <w:t>requesting</w:t>
            </w:r>
            <w:r>
              <w:rPr>
                <w:sz w:val="20"/>
                <w:szCs w:val="20"/>
              </w:rPr>
              <w:t xml:space="preserve"> CDS opens a connection to the correct </w:t>
            </w:r>
            <w:r w:rsidR="00C808D6">
              <w:rPr>
                <w:sz w:val="20"/>
                <w:szCs w:val="20"/>
              </w:rPr>
              <w:t>fulfillment</w:t>
            </w:r>
            <w:r>
              <w:rPr>
                <w:sz w:val="20"/>
                <w:szCs w:val="20"/>
              </w:rPr>
              <w:t xml:space="preserve"> CDS and delivers the transaction.</w:t>
            </w:r>
          </w:p>
          <w:p w:rsidR="00C808D6" w:rsidRPr="002713D6" w:rsidRDefault="00EB3471" w:rsidP="00C808D6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Pr="002713D6">
              <w:rPr>
                <w:sz w:val="20"/>
                <w:szCs w:val="20"/>
              </w:rPr>
              <w:t xml:space="preserve">‘transaction management service’ of the </w:t>
            </w:r>
            <w:r w:rsidR="00C808D6" w:rsidRPr="002713D6">
              <w:rPr>
                <w:sz w:val="20"/>
                <w:szCs w:val="20"/>
              </w:rPr>
              <w:t>fulfillment</w:t>
            </w:r>
            <w:r w:rsidRPr="002713D6">
              <w:rPr>
                <w:sz w:val="20"/>
                <w:szCs w:val="20"/>
              </w:rPr>
              <w:t xml:space="preserve"> CDS records the transaction</w:t>
            </w:r>
            <w:r w:rsidR="00C808D6" w:rsidRPr="002713D6">
              <w:rPr>
                <w:sz w:val="20"/>
                <w:szCs w:val="20"/>
              </w:rPr>
              <w:t xml:space="preserve"> and calculates the required fees and sends back a fee statement to the requesting institution. </w:t>
            </w:r>
            <w:r w:rsidRPr="002713D6">
              <w:rPr>
                <w:sz w:val="20"/>
                <w:szCs w:val="20"/>
              </w:rPr>
              <w:t xml:space="preserve"> </w:t>
            </w:r>
          </w:p>
          <w:p w:rsidR="00C808D6" w:rsidRPr="002713D6" w:rsidRDefault="00C808D6" w:rsidP="00C808D6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2713D6">
              <w:rPr>
                <w:sz w:val="20"/>
                <w:szCs w:val="20"/>
              </w:rPr>
              <w:t>The requesting institution responds to the fee statement with a ‘fee statement response’ indicating approval of the fee.</w:t>
            </w:r>
          </w:p>
          <w:p w:rsidR="00C808D6" w:rsidRPr="002713D6" w:rsidRDefault="00C808D6" w:rsidP="00C808D6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2713D6">
              <w:rPr>
                <w:sz w:val="20"/>
                <w:szCs w:val="20"/>
              </w:rPr>
              <w:t xml:space="preserve">The fulfillment CDS records the fee approval and forwards the document request to the fulfilling </w:t>
            </w:r>
            <w:r w:rsidR="00E60926" w:rsidRPr="002713D6">
              <w:rPr>
                <w:sz w:val="20"/>
                <w:szCs w:val="20"/>
              </w:rPr>
              <w:t>institution</w:t>
            </w:r>
            <w:r w:rsidRPr="002713D6">
              <w:rPr>
                <w:sz w:val="20"/>
                <w:szCs w:val="20"/>
              </w:rPr>
              <w:t xml:space="preserve">. </w:t>
            </w:r>
          </w:p>
          <w:p w:rsidR="00C808D6" w:rsidRPr="002713D6" w:rsidRDefault="00C808D6" w:rsidP="00C808D6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2713D6">
              <w:rPr>
                <w:sz w:val="20"/>
                <w:szCs w:val="20"/>
              </w:rPr>
              <w:t>The fulfillment institution responds with the document.</w:t>
            </w:r>
          </w:p>
          <w:p w:rsidR="00C808D6" w:rsidRPr="002713D6" w:rsidRDefault="00C808D6" w:rsidP="00C808D6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2713D6">
              <w:rPr>
                <w:sz w:val="20"/>
                <w:szCs w:val="20"/>
              </w:rPr>
              <w:t>The fulfillment CDS forward</w:t>
            </w:r>
            <w:r w:rsidR="00EB3471" w:rsidRPr="002713D6">
              <w:rPr>
                <w:sz w:val="20"/>
                <w:szCs w:val="20"/>
              </w:rPr>
              <w:t>s the document to the re</w:t>
            </w:r>
            <w:r w:rsidRPr="002713D6">
              <w:rPr>
                <w:sz w:val="20"/>
                <w:szCs w:val="20"/>
              </w:rPr>
              <w:t>questing</w:t>
            </w:r>
            <w:r w:rsidR="00EB3471" w:rsidRPr="002713D6">
              <w:rPr>
                <w:sz w:val="20"/>
                <w:szCs w:val="20"/>
              </w:rPr>
              <w:t xml:space="preserve"> institution</w:t>
            </w:r>
          </w:p>
          <w:p w:rsidR="00EB3471" w:rsidRPr="00B018F7" w:rsidRDefault="00C808D6" w:rsidP="002713D6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2713D6">
              <w:rPr>
                <w:sz w:val="20"/>
                <w:szCs w:val="20"/>
              </w:rPr>
              <w:t>The requesting CDS</w:t>
            </w:r>
            <w:r w:rsidR="002713D6" w:rsidRPr="002713D6">
              <w:rPr>
                <w:sz w:val="20"/>
                <w:szCs w:val="20"/>
              </w:rPr>
              <w:t xml:space="preserve"> delivers the document to the requesting institution and </w:t>
            </w:r>
            <w:r w:rsidR="00EB3471" w:rsidRPr="002713D6">
              <w:rPr>
                <w:sz w:val="20"/>
                <w:szCs w:val="20"/>
              </w:rPr>
              <w:t>returns tracking information/delivery confirmation.</w:t>
            </w:r>
          </w:p>
        </w:tc>
      </w:tr>
      <w:tr w:rsidR="00EB3471" w:rsidTr="0036770A">
        <w:tc>
          <w:tcPr>
            <w:tcW w:w="1548" w:type="dxa"/>
          </w:tcPr>
          <w:p w:rsidR="00EB3471" w:rsidRPr="00CC06BC" w:rsidRDefault="00EB3471" w:rsidP="0036770A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Alternative Paths</w:t>
            </w:r>
          </w:p>
        </w:tc>
        <w:tc>
          <w:tcPr>
            <w:tcW w:w="7812" w:type="dxa"/>
          </w:tcPr>
          <w:p w:rsidR="00EB3471" w:rsidRDefault="00EB3471" w:rsidP="003677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Conditions under which the basic course of events (above) could change:</w:t>
            </w:r>
          </w:p>
          <w:p w:rsidR="002713D6" w:rsidRDefault="002713D6" w:rsidP="002713D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requesting institution does not approve the fee statement or does not respond within a defined time period.</w:t>
            </w:r>
          </w:p>
          <w:p w:rsidR="00EB3471" w:rsidRPr="002713D6" w:rsidRDefault="002713D6" w:rsidP="00B94379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fulfillment institution receives the request but is unable to fulfill the request (e.g. student not found).  </w:t>
            </w:r>
            <w:r w:rsidRPr="00B94379">
              <w:rPr>
                <w:color w:val="FF0000"/>
                <w:sz w:val="16"/>
                <w:szCs w:val="16"/>
              </w:rPr>
              <w:t xml:space="preserve">CONSIDER THAT THE </w:t>
            </w:r>
            <w:r w:rsidR="00B94379" w:rsidRPr="00B94379">
              <w:rPr>
                <w:color w:val="FF0000"/>
                <w:sz w:val="16"/>
                <w:szCs w:val="16"/>
              </w:rPr>
              <w:t>REQUESTOR HAS ALREADY APPROVED THE FEE SO THE VENDOR MUST ADJUST FEES ACCORDINGLY</w:t>
            </w:r>
          </w:p>
        </w:tc>
      </w:tr>
      <w:tr w:rsidR="00EB3471" w:rsidTr="0036770A">
        <w:tc>
          <w:tcPr>
            <w:tcW w:w="1548" w:type="dxa"/>
          </w:tcPr>
          <w:p w:rsidR="00EB3471" w:rsidRPr="00CC06BC" w:rsidRDefault="00EB3471" w:rsidP="0036770A">
            <w:pPr>
              <w:rPr>
                <w:sz w:val="20"/>
                <w:szCs w:val="20"/>
              </w:rPr>
            </w:pPr>
            <w:proofErr w:type="spellStart"/>
            <w:r w:rsidRPr="00CC06BC">
              <w:rPr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7812" w:type="dxa"/>
          </w:tcPr>
          <w:p w:rsidR="00EB3471" w:rsidRPr="00B018F7" w:rsidRDefault="002713D6" w:rsidP="002713D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e</w:t>
            </w:r>
            <w:r w:rsidR="00EB347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lectronic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document</w:t>
            </w:r>
            <w:r w:rsidR="00EB347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is </w:t>
            </w:r>
            <w:r w:rsidR="00EB347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confirmed as received by recipient institutions and all users </w:t>
            </w:r>
            <w:r w:rsidR="00EB3471" w:rsidRPr="002713D6">
              <w:rPr>
                <w:rFonts w:ascii="Calibri" w:eastAsia="Times New Roman" w:hAnsi="Calibri" w:cs="Times New Roman"/>
                <w:sz w:val="20"/>
                <w:szCs w:val="20"/>
              </w:rPr>
              <w:t>involved in record transmission and approval</w:t>
            </w:r>
            <w:r w:rsidR="00EB347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have tracking information and confirmation of receipt.</w:t>
            </w:r>
          </w:p>
        </w:tc>
      </w:tr>
      <w:tr w:rsidR="00EB3471" w:rsidTr="0036770A">
        <w:tc>
          <w:tcPr>
            <w:tcW w:w="1548" w:type="dxa"/>
          </w:tcPr>
          <w:p w:rsidR="00EB3471" w:rsidRPr="00CC06BC" w:rsidRDefault="00EB3471" w:rsidP="0036770A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Related Documentation</w:t>
            </w:r>
          </w:p>
        </w:tc>
        <w:tc>
          <w:tcPr>
            <w:tcW w:w="7812" w:type="dxa"/>
          </w:tcPr>
          <w:p w:rsidR="00EB3471" w:rsidRPr="00CC06BC" w:rsidRDefault="00EB3471" w:rsidP="0036770A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Refer to transcript exchange workflow diagrams.</w:t>
            </w:r>
          </w:p>
        </w:tc>
      </w:tr>
    </w:tbl>
    <w:p w:rsidR="00EB3471" w:rsidRPr="00D66CB7" w:rsidRDefault="00EB3471" w:rsidP="00D438C6">
      <w:pPr>
        <w:rPr>
          <w:b/>
        </w:rPr>
      </w:pPr>
    </w:p>
    <w:sectPr w:rsidR="00EB3471" w:rsidRPr="00D66CB7" w:rsidSect="003964E7">
      <w:headerReference w:type="default" r:id="rId10"/>
      <w:footerReference w:type="default" r:id="rId11"/>
      <w:pgSz w:w="12240" w:h="15840"/>
      <w:pgMar w:top="1350" w:right="1440" w:bottom="1260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124" w:rsidRDefault="00C94124" w:rsidP="009C7B6C">
      <w:pPr>
        <w:spacing w:after="0" w:line="240" w:lineRule="auto"/>
      </w:pPr>
      <w:r>
        <w:separator/>
      </w:r>
    </w:p>
  </w:endnote>
  <w:endnote w:type="continuationSeparator" w:id="0">
    <w:p w:rsidR="00C94124" w:rsidRDefault="00C94124" w:rsidP="009C7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8610799"/>
      <w:docPartObj>
        <w:docPartGallery w:val="Page Numbers (Bottom of Page)"/>
        <w:docPartUnique/>
      </w:docPartObj>
    </w:sdtPr>
    <w:sdtContent>
      <w:p w:rsidR="002713D6" w:rsidRDefault="002713D6">
        <w:pPr>
          <w:pStyle w:val="Footer"/>
          <w:jc w:val="right"/>
        </w:pPr>
        <w:fldSimple w:instr=" PAGE   \* MERGEFORMAT ">
          <w:r w:rsidR="00E60926">
            <w:rPr>
              <w:noProof/>
            </w:rPr>
            <w:t>2</w:t>
          </w:r>
        </w:fldSimple>
      </w:p>
    </w:sdtContent>
  </w:sdt>
  <w:p w:rsidR="002713D6" w:rsidRDefault="002713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124" w:rsidRDefault="00C94124" w:rsidP="009C7B6C">
      <w:pPr>
        <w:spacing w:after="0" w:line="240" w:lineRule="auto"/>
      </w:pPr>
      <w:r>
        <w:separator/>
      </w:r>
    </w:p>
  </w:footnote>
  <w:footnote w:type="continuationSeparator" w:id="0">
    <w:p w:rsidR="00C94124" w:rsidRDefault="00C94124" w:rsidP="009C7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3D6" w:rsidRPr="00772ABB" w:rsidRDefault="002713D6" w:rsidP="009C7B6C">
    <w:pPr>
      <w:pStyle w:val="Header"/>
      <w:rPr>
        <w:sz w:val="20"/>
        <w:szCs w:val="20"/>
      </w:rPr>
    </w:pPr>
    <w:r>
      <w:rPr>
        <w:sz w:val="20"/>
        <w:szCs w:val="20"/>
      </w:rPr>
      <w:t xml:space="preserve">Requirement Title:  </w:t>
    </w:r>
    <w:r w:rsidRPr="00793CCA">
      <w:rPr>
        <w:b/>
        <w:sz w:val="20"/>
        <w:szCs w:val="20"/>
      </w:rPr>
      <w:t>Generalized CDS Use Cases</w:t>
    </w:r>
    <w:r w:rsidR="00B94379">
      <w:rPr>
        <w:sz w:val="20"/>
        <w:szCs w:val="20"/>
      </w:rPr>
      <w:tab/>
    </w:r>
    <w:r w:rsidR="00B94379">
      <w:rPr>
        <w:sz w:val="20"/>
        <w:szCs w:val="20"/>
      </w:rPr>
      <w:tab/>
      <w:t>Joseph Giroux – Dec</w:t>
    </w:r>
    <w:r>
      <w:rPr>
        <w:sz w:val="20"/>
        <w:szCs w:val="20"/>
      </w:rPr>
      <w:t>. 28, 2011</w:t>
    </w:r>
  </w:p>
  <w:p w:rsidR="002713D6" w:rsidRPr="009C7B6C" w:rsidRDefault="002713D6">
    <w:pPr>
      <w:pStyle w:val="Header"/>
      <w:rPr>
        <w:sz w:val="20"/>
        <w:szCs w:val="20"/>
      </w:rPr>
    </w:pPr>
    <w:r>
      <w:rPr>
        <w:sz w:val="20"/>
        <w:szCs w:val="20"/>
      </w:rPr>
      <w:t>Product Owner: PESC Common Data Services Task Force</w:t>
    </w:r>
    <w:r>
      <w:rPr>
        <w:sz w:val="20"/>
        <w:szCs w:val="20"/>
      </w:rPr>
      <w:tab/>
    </w:r>
    <w:r>
      <w:rPr>
        <w:sz w:val="20"/>
        <w:szCs w:val="20"/>
      </w:rPr>
      <w:tab/>
    </w:r>
    <w:r>
      <w:t>josephgrx@gmail.com</w:t>
    </w:r>
    <w:r>
      <w:rPr>
        <w:sz w:val="20"/>
        <w:szCs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442D"/>
    <w:multiLevelType w:val="hybridMultilevel"/>
    <w:tmpl w:val="4FE0B6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BD2AEE"/>
    <w:multiLevelType w:val="hybridMultilevel"/>
    <w:tmpl w:val="5218B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A07C0"/>
    <w:multiLevelType w:val="hybridMultilevel"/>
    <w:tmpl w:val="021C5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B63B71"/>
    <w:multiLevelType w:val="hybridMultilevel"/>
    <w:tmpl w:val="F99C7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5286F"/>
    <w:multiLevelType w:val="hybridMultilevel"/>
    <w:tmpl w:val="4FE0B6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AB5BE8"/>
    <w:multiLevelType w:val="hybridMultilevel"/>
    <w:tmpl w:val="4FE0B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A6645"/>
    <w:multiLevelType w:val="hybridMultilevel"/>
    <w:tmpl w:val="63B22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32EEE"/>
    <w:multiLevelType w:val="hybridMultilevel"/>
    <w:tmpl w:val="2D84A308"/>
    <w:lvl w:ilvl="0" w:tplc="E80A6D5E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5E0B3E"/>
    <w:multiLevelType w:val="hybridMultilevel"/>
    <w:tmpl w:val="6616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1780B"/>
    <w:multiLevelType w:val="hybridMultilevel"/>
    <w:tmpl w:val="63B22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FF23FE"/>
    <w:multiLevelType w:val="hybridMultilevel"/>
    <w:tmpl w:val="63B22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8456047"/>
    <w:multiLevelType w:val="hybridMultilevel"/>
    <w:tmpl w:val="8E221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C00746"/>
    <w:multiLevelType w:val="hybridMultilevel"/>
    <w:tmpl w:val="4FE0B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BB5B08"/>
    <w:multiLevelType w:val="hybridMultilevel"/>
    <w:tmpl w:val="150859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1"/>
  </w:num>
  <w:num w:numId="5">
    <w:abstractNumId w:val="8"/>
  </w:num>
  <w:num w:numId="6">
    <w:abstractNumId w:val="3"/>
  </w:num>
  <w:num w:numId="7">
    <w:abstractNumId w:val="7"/>
  </w:num>
  <w:num w:numId="8">
    <w:abstractNumId w:val="12"/>
  </w:num>
  <w:num w:numId="9">
    <w:abstractNumId w:val="9"/>
  </w:num>
  <w:num w:numId="10">
    <w:abstractNumId w:val="0"/>
  </w:num>
  <w:num w:numId="11">
    <w:abstractNumId w:val="2"/>
  </w:num>
  <w:num w:numId="12">
    <w:abstractNumId w:val="10"/>
  </w:num>
  <w:num w:numId="13">
    <w:abstractNumId w:val="1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06BC"/>
    <w:rsid w:val="00086B6C"/>
    <w:rsid w:val="000D6AC8"/>
    <w:rsid w:val="000E6517"/>
    <w:rsid w:val="001B1D99"/>
    <w:rsid w:val="00230BB0"/>
    <w:rsid w:val="00251C60"/>
    <w:rsid w:val="00264B43"/>
    <w:rsid w:val="002713D6"/>
    <w:rsid w:val="00273236"/>
    <w:rsid w:val="002E736F"/>
    <w:rsid w:val="0031341B"/>
    <w:rsid w:val="0036770A"/>
    <w:rsid w:val="0037554E"/>
    <w:rsid w:val="003964E7"/>
    <w:rsid w:val="003E33DB"/>
    <w:rsid w:val="003F3BF4"/>
    <w:rsid w:val="00412919"/>
    <w:rsid w:val="004C4CC7"/>
    <w:rsid w:val="004F7CD6"/>
    <w:rsid w:val="00516F8E"/>
    <w:rsid w:val="00533272"/>
    <w:rsid w:val="00590B71"/>
    <w:rsid w:val="005F776C"/>
    <w:rsid w:val="006D63BB"/>
    <w:rsid w:val="007505BC"/>
    <w:rsid w:val="007610E7"/>
    <w:rsid w:val="00793CCA"/>
    <w:rsid w:val="007A219D"/>
    <w:rsid w:val="00800CC5"/>
    <w:rsid w:val="008165BF"/>
    <w:rsid w:val="00852BFD"/>
    <w:rsid w:val="008E2E40"/>
    <w:rsid w:val="00911B3F"/>
    <w:rsid w:val="0092362D"/>
    <w:rsid w:val="009B493B"/>
    <w:rsid w:val="009C7B6C"/>
    <w:rsid w:val="009E7043"/>
    <w:rsid w:val="00A21222"/>
    <w:rsid w:val="00A7054B"/>
    <w:rsid w:val="00B018F7"/>
    <w:rsid w:val="00B33059"/>
    <w:rsid w:val="00B94379"/>
    <w:rsid w:val="00C02F16"/>
    <w:rsid w:val="00C07D7B"/>
    <w:rsid w:val="00C34C93"/>
    <w:rsid w:val="00C7091A"/>
    <w:rsid w:val="00C808D6"/>
    <w:rsid w:val="00C94124"/>
    <w:rsid w:val="00CB4A2D"/>
    <w:rsid w:val="00CC06BC"/>
    <w:rsid w:val="00D438C6"/>
    <w:rsid w:val="00D66CB7"/>
    <w:rsid w:val="00E056C9"/>
    <w:rsid w:val="00E45A44"/>
    <w:rsid w:val="00E60926"/>
    <w:rsid w:val="00EB3471"/>
    <w:rsid w:val="00EC391B"/>
    <w:rsid w:val="00F23377"/>
    <w:rsid w:val="00F65D12"/>
    <w:rsid w:val="00F70AD4"/>
    <w:rsid w:val="00FF5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7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B6C"/>
  </w:style>
  <w:style w:type="paragraph" w:styleId="Footer">
    <w:name w:val="footer"/>
    <w:basedOn w:val="Normal"/>
    <w:link w:val="FooterChar"/>
    <w:uiPriority w:val="99"/>
    <w:unhideWhenUsed/>
    <w:rsid w:val="009C7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B6C"/>
  </w:style>
  <w:style w:type="character" w:styleId="Hyperlink">
    <w:name w:val="Hyperlink"/>
    <w:basedOn w:val="DefaultParagraphFont"/>
    <w:uiPriority w:val="99"/>
    <w:unhideWhenUsed/>
    <w:rsid w:val="009C7B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7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B6C"/>
  </w:style>
  <w:style w:type="paragraph" w:styleId="Footer">
    <w:name w:val="footer"/>
    <w:basedOn w:val="Normal"/>
    <w:link w:val="FooterChar"/>
    <w:uiPriority w:val="99"/>
    <w:unhideWhenUsed/>
    <w:rsid w:val="009C7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B6C"/>
  </w:style>
  <w:style w:type="character" w:styleId="Hyperlink">
    <w:name w:val="Hyperlink"/>
    <w:basedOn w:val="DefaultParagraphFont"/>
    <w:uiPriority w:val="99"/>
    <w:unhideWhenUsed/>
    <w:rsid w:val="009C7B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3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B2C33797448438CE363E016B8D9C8" ma:contentTypeVersion="1" ma:contentTypeDescription="Create a new document." ma:contentTypeScope="" ma:versionID="a763e031dc3d3f6bcc7a47de2b2d3fe5">
  <xsd:schema xmlns:xsd="http://www.w3.org/2001/XMLSchema" xmlns:p="http://schemas.microsoft.com/office/2006/metadata/properties" targetNamespace="http://schemas.microsoft.com/office/2006/metadata/properties" ma:root="true" ma:fieldsID="53762acbdaf9120ae801ee5f4c1d197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FC4377-56E3-4886-B7B1-5718B4CB3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A2FD38F-EE6C-4486-B448-16CBF63D924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00CA52-C6F1-40CE-890B-13431FEC8F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Morrison</dc:creator>
  <cp:lastModifiedBy>Joseph Giroux</cp:lastModifiedBy>
  <cp:revision>4</cp:revision>
  <dcterms:created xsi:type="dcterms:W3CDTF">2011-12-29T22:31:00Z</dcterms:created>
  <dcterms:modified xsi:type="dcterms:W3CDTF">2011-12-29T23:19:00Z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0x010100C6AB2C33797448438CE363E016B8D9C8</vt:lpwstr>
  </property>
</Properties>
</file>